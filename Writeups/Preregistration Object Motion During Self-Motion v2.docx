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374E791" w:rsidR="00AB0D92" w:rsidRDefault="00AB0D92" w:rsidP="00AB0D92">
      <w:pPr>
        <w:jc w:val="center"/>
        <w:rPr>
          <w:b/>
          <w:bCs/>
        </w:rPr>
      </w:pPr>
      <w:r>
        <w:rPr>
          <w:b/>
          <w:bCs/>
        </w:rPr>
        <w:t>SPEED PERCEPTION DURING</w:t>
      </w:r>
      <w:r w:rsidR="00B003C3">
        <w:rPr>
          <w:b/>
          <w:bCs/>
        </w:rPr>
        <w:t xml:space="preserve"> LATERAL</w:t>
      </w:r>
      <w:r>
        <w:rPr>
          <w:b/>
          <w:bCs/>
        </w:rPr>
        <w:t xml:space="preserve"> SELF-MOTION</w:t>
      </w:r>
    </w:p>
    <w:p w14:paraId="38C67E16" w14:textId="10E5799F" w:rsidR="00AB0D92" w:rsidRPr="00915B4B" w:rsidRDefault="00AB0D92" w:rsidP="00AB0D92">
      <w:pPr>
        <w:jc w:val="center"/>
        <w:rPr>
          <w:i/>
          <w:iCs/>
        </w:rPr>
      </w:pPr>
      <w:r w:rsidRPr="00915B4B">
        <w:rPr>
          <w:i/>
          <w:iCs/>
        </w:rPr>
        <w:t>Björn Jörges, Laurence</w:t>
      </w:r>
      <w:r w:rsidR="00B003C3">
        <w:rPr>
          <w:i/>
          <w:iCs/>
        </w:rPr>
        <w:t xml:space="preserve"> R.</w:t>
      </w:r>
      <w:r w:rsidRPr="00915B4B">
        <w:rPr>
          <w:i/>
          <w:iCs/>
        </w:rPr>
        <w:t xml:space="preserve"> Harris</w:t>
      </w:r>
    </w:p>
    <w:p w14:paraId="2BDE0311" w14:textId="7A6A5BDE" w:rsidR="00915B4B" w:rsidRPr="00915B4B" w:rsidRDefault="00915B4B" w:rsidP="00AB0D92">
      <w:pPr>
        <w:jc w:val="center"/>
      </w:pPr>
      <w:r w:rsidRPr="00915B4B">
        <w:t>Center for Vision Research, York University, Toronto</w:t>
      </w:r>
      <w:r w:rsidR="00B003C3">
        <w:t>, Canada</w:t>
      </w:r>
    </w:p>
    <w:p w14:paraId="542E9571" w14:textId="0C50DDDE" w:rsidR="00AB0D92" w:rsidRDefault="00AB0D92"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1E1AC384" w14:textId="7331EE61" w:rsidR="00741F9E" w:rsidRDefault="003040A3" w:rsidP="00635780">
      <w:pPr>
        <w:jc w:val="both"/>
      </w:pPr>
      <w:ins w:id="0" w:author="Björn Jörges" w:date="2020-01-15T16:10:00Z">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w:t>
        </w:r>
        <w:proofErr w:type="gramStart"/>
        <w:r>
          <w:t>velocity, and</w:t>
        </w:r>
        <w:proofErr w:type="gramEnd"/>
        <w:r>
          <w:t xml:space="preserve"> subtract it from or add it to the retinal speed elicited by the target to obtain an accurate estimate of the object velocity.</w:t>
        </w:r>
      </w:ins>
      <w:ins w:id="1" w:author="Björn Jörges" w:date="2020-01-20T15:16:00Z">
        <w:r w:rsidR="00C1489C">
          <w:t xml:space="preserve"> More specifically, the </w:t>
        </w:r>
      </w:ins>
      <w:ins w:id="2" w:author="Björn Jörges" w:date="2020-01-20T13:07:00Z">
        <w:r w:rsidR="00250579">
          <w:t xml:space="preserve">Flow Parsing </w:t>
        </w:r>
      </w:ins>
      <w:ins w:id="3" w:author="Björn Jörges" w:date="2020-01-20T13:08:00Z">
        <w:r w:rsidR="00250579">
          <w:t>Hypothesis</w:t>
        </w:r>
      </w:ins>
      <w:ins w:id="4" w:author="Björn Jörges" w:date="2020-01-20T15:18:00Z">
        <w:r w:rsidR="00C1489C">
          <w:t xml:space="preserve"> </w:t>
        </w:r>
      </w:ins>
      <w:ins w:id="5" w:author="Björn Jörges" w:date="2020-01-20T15:19:00Z">
        <w:r w:rsidR="00C1489C">
          <w:fldChar w:fldCharType="begin" w:fldLock="1"/>
        </w:r>
      </w:ins>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ins w:id="6" w:author="Björn Jörges" w:date="2020-01-20T15:19:00Z">
        <w:r w:rsidR="00C1489C">
          <w:fldChar w:fldCharType="end"/>
        </w:r>
      </w:ins>
      <w:ins w:id="7" w:author="Björn Jörges" w:date="2020-01-20T13:08:00Z">
        <w:r w:rsidR="00250579">
          <w:t xml:space="preserve"> </w:t>
        </w:r>
      </w:ins>
      <w:ins w:id="8" w:author="Björn Jörges" w:date="2020-01-20T13:07:00Z">
        <w:r w:rsidR="00250579">
          <w:t>posits</w:t>
        </w:r>
      </w:ins>
      <w:ins w:id="9" w:author="Björn Jörges" w:date="2020-01-20T13:08:00Z">
        <w:r w:rsidR="00250579">
          <w:t xml:space="preserve"> that, to estimate object motion from ambiguous retinal </w:t>
        </w:r>
      </w:ins>
      <w:ins w:id="10" w:author="Björn Jörges" w:date="2020-01-20T13:55:00Z">
        <w:r w:rsidR="00F15EC4">
          <w:t>input</w:t>
        </w:r>
      </w:ins>
      <w:ins w:id="11" w:author="Björn Jörges" w:date="2020-01-20T13:08:00Z">
        <w:r w:rsidR="00250579">
          <w:t>, observers</w:t>
        </w:r>
      </w:ins>
      <w:ins w:id="12" w:author="Björn Jörges" w:date="2020-01-20T13:09:00Z">
        <w:r w:rsidR="00250579">
          <w:t xml:space="preserve"> </w:t>
        </w:r>
      </w:ins>
      <w:ins w:id="13" w:author="Björn Jörges" w:date="2020-01-20T15:17:00Z">
        <w:r w:rsidR="00C1489C">
          <w:t xml:space="preserve">first </w:t>
        </w:r>
      </w:ins>
      <w:ins w:id="14" w:author="Björn Jörges" w:date="2020-01-20T13:09:00Z">
        <w:r w:rsidR="00250579">
          <w:t>compute which compo</w:t>
        </w:r>
      </w:ins>
      <w:ins w:id="15" w:author="Björn Jörges" w:date="2020-01-20T13:10:00Z">
        <w:r w:rsidR="00250579">
          <w:t xml:space="preserve">nents of retinal </w:t>
        </w:r>
      </w:ins>
      <w:ins w:id="16" w:author="Björn Jörges" w:date="2020-01-20T13:55:00Z">
        <w:r w:rsidR="00F15EC4">
          <w:t xml:space="preserve">stimulation </w:t>
        </w:r>
      </w:ins>
      <w:ins w:id="17" w:author="Björn Jörges" w:date="2020-01-20T15:48:00Z">
        <w:r w:rsidR="008366DA">
          <w:t xml:space="preserve">are caused by </w:t>
        </w:r>
      </w:ins>
      <w:ins w:id="18" w:author="Björn Jörges" w:date="2020-01-20T13:10:00Z">
        <w:r w:rsidR="00250579">
          <w:t xml:space="preserve">their own motion in the environment. </w:t>
        </w:r>
      </w:ins>
      <w:ins w:id="19" w:author="Björn Jörges" w:date="2020-01-20T15:17:00Z">
        <w:r w:rsidR="00C1489C">
          <w:t xml:space="preserve">Then, they </w:t>
        </w:r>
      </w:ins>
      <w:ins w:id="20" w:author="Björn Jörges" w:date="2020-01-20T13:10:00Z">
        <w:r w:rsidR="00250579">
          <w:t>subtract this self-motion information</w:t>
        </w:r>
      </w:ins>
      <w:ins w:id="21" w:author="Björn Jörges" w:date="2020-01-20T15:50:00Z">
        <w:r w:rsidR="008366DA">
          <w:t xml:space="preserve"> from the overall stimulation </w:t>
        </w:r>
      </w:ins>
      <w:ins w:id="22" w:author="Björn Jörges" w:date="2020-01-20T15:17:00Z">
        <w:r w:rsidR="00C1489C">
          <w:t xml:space="preserve">and </w:t>
        </w:r>
      </w:ins>
      <w:ins w:id="23" w:author="Björn Jörges" w:date="2020-01-20T14:39:00Z">
        <w:r w:rsidR="002B28A0">
          <w:t xml:space="preserve">attribute </w:t>
        </w:r>
      </w:ins>
      <w:ins w:id="24" w:author="Björn Jörges" w:date="2020-01-20T15:17:00Z">
        <w:r w:rsidR="00C1489C">
          <w:t xml:space="preserve">the remaining stimulation </w:t>
        </w:r>
      </w:ins>
      <w:ins w:id="25" w:author="Björn Jörges" w:date="2020-01-20T14:39:00Z">
        <w:r w:rsidR="002B28A0">
          <w:t xml:space="preserve">to </w:t>
        </w:r>
      </w:ins>
      <w:ins w:id="26" w:author="Björn Jörges" w:date="2020-01-20T13:16:00Z">
        <w:r w:rsidR="00250579">
          <w:t xml:space="preserve">object motion in the scene. </w:t>
        </w:r>
      </w:ins>
      <w:ins w:id="27" w:author="Björn Jörges" w:date="2020-01-15T16:10:00Z">
        <w:r>
          <w:t>When self-motion is experienced only visually while undergoing no physical motion</w:t>
        </w:r>
      </w:ins>
      <w:ins w:id="28" w:author="Björn Jörges" w:date="2020-01-20T15:26:00Z">
        <w:r w:rsidR="000B17CA">
          <w:t xml:space="preserve">, </w:t>
        </w:r>
      </w:ins>
      <w:ins w:id="29" w:author="Björn Jörges" w:date="2020-01-20T15:50:00Z">
        <w:r w:rsidR="008366DA">
          <w:t>which</w:t>
        </w:r>
      </w:ins>
      <w:ins w:id="30" w:author="Björn Jörges" w:date="2020-01-20T15:26:00Z">
        <w:r w:rsidR="000B17CA">
          <w:t xml:space="preserve"> entails a conflict between visual and vestibular input</w:t>
        </w:r>
      </w:ins>
      <w:ins w:id="31" w:author="Björn Jörges" w:date="2020-01-15T16:10:00Z">
        <w:r>
          <w:t xml:space="preserve">, </w:t>
        </w:r>
      </w:ins>
      <w:ins w:id="32" w:author="Björn Jörges" w:date="2020-01-20T13:56:00Z">
        <w:r w:rsidR="00F15EC4">
          <w:t>self-motion is likely underestimated</w:t>
        </w:r>
      </w:ins>
      <w:ins w:id="33" w:author="Björn Jörges" w:date="2020-01-15T16:10:00Z">
        <w:r>
          <w:t xml:space="preserve">, leading to biases in judgments of object </w:t>
        </w:r>
      </w:ins>
      <w:ins w:id="34" w:author="Björn Jörges" w:date="2020-01-20T14:18:00Z">
        <w:r w:rsidR="0045395D">
          <w:t>motion</w:t>
        </w:r>
      </w:ins>
      <w:ins w:id="35" w:author="Björn Jörges" w:date="2020-01-20T13:56:00Z">
        <w:r w:rsidR="00F15EC4">
          <w:t>.</w:t>
        </w:r>
      </w:ins>
      <w:ins w:id="36" w:author="Björn Jörges" w:date="2020-01-17T18:44:00Z">
        <w:r w:rsidR="00741F9E">
          <w:t xml:space="preserve"> </w:t>
        </w:r>
      </w:ins>
      <w:ins w:id="37" w:author="Björn Jörges" w:date="2020-01-20T13:56:00Z">
        <w:r w:rsidR="00F15EC4">
          <w:t xml:space="preserve">This </w:t>
        </w:r>
      </w:ins>
      <w:ins w:id="38" w:author="Björn Jörges" w:date="2020-01-17T18:44:00Z">
        <w:r w:rsidR="00741F9E">
          <w:t>has been shown</w:t>
        </w:r>
      </w:ins>
      <w:ins w:id="39" w:author="Björn Jörges" w:date="2020-01-17T18:45:00Z">
        <w:r w:rsidR="00741F9E">
          <w:t xml:space="preserve"> to some extent for vertical </w:t>
        </w:r>
      </w:ins>
      <w:ins w:id="40" w:author="Björn Jörges" w:date="2020-01-17T18:51:00Z">
        <w:r w:rsidR="00741F9E">
          <w:t xml:space="preserve">observer and </w:t>
        </w:r>
      </w:ins>
      <w:ins w:id="41" w:author="Björn Jörges" w:date="2020-01-20T13:56:00Z">
        <w:r w:rsidR="00F15EC4">
          <w:t xml:space="preserve">object </w:t>
        </w:r>
      </w:ins>
      <w:ins w:id="42" w:author="Björn Jörges" w:date="2020-01-17T18:45:00Z">
        <w:r w:rsidR="00741F9E">
          <w:t xml:space="preserve">motion </w:t>
        </w:r>
        <w:r w:rsidR="00741F9E">
          <w:fldChar w:fldCharType="begin" w:fldLock="1"/>
        </w:r>
      </w:ins>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ins w:id="43" w:author="Björn Jörges" w:date="2020-01-17T18:45:00Z">
        <w:r w:rsidR="00741F9E">
          <w:fldChar w:fldCharType="separate"/>
        </w:r>
        <w:r w:rsidR="00741F9E" w:rsidRPr="00741F9E">
          <w:rPr>
            <w:noProof/>
          </w:rPr>
          <w:t>(Dyde &amp; Harris, 2008)</w:t>
        </w:r>
        <w:r w:rsidR="00741F9E">
          <w:fldChar w:fldCharType="end"/>
        </w:r>
      </w:ins>
      <w:ins w:id="44" w:author="Björn Jörges" w:date="2020-01-17T18:51:00Z">
        <w:r w:rsidR="00741F9E">
          <w:t xml:space="preserve">, as well as for </w:t>
        </w:r>
        <w:r w:rsidR="00D91C69">
          <w:t xml:space="preserve">rotating observers </w:t>
        </w:r>
        <w:r w:rsidR="00D91C69">
          <w:fldChar w:fldCharType="begin" w:fldLock="1"/>
        </w:r>
      </w:ins>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ins w:id="45" w:author="Björn Jörges" w:date="2020-01-17T18:51:00Z">
        <w:r w:rsidR="00D91C69">
          <w:fldChar w:fldCharType="end"/>
        </w:r>
      </w:ins>
      <w:ins w:id="46" w:author="Björn Jörges" w:date="2020-01-20T13:57:00Z">
        <w:r w:rsidR="00F15EC4">
          <w:t xml:space="preserve"> and motion in dept</w:t>
        </w:r>
      </w:ins>
      <w:ins w:id="47" w:author="Björn Jörges" w:date="2020-01-20T14:49:00Z">
        <w:r w:rsidR="002B28A0">
          <w:t xml:space="preserve">h </w:t>
        </w:r>
        <w:r w:rsidR="002B28A0">
          <w:fldChar w:fldCharType="begin" w:fldLock="1"/>
        </w:r>
      </w:ins>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ins w:id="48" w:author="Björn Jörges" w:date="2020-01-20T14:49:00Z">
        <w:r w:rsidR="002B28A0">
          <w:fldChar w:fldCharType="end"/>
        </w:r>
      </w:ins>
      <w:ins w:id="49" w:author="Björn Jörges" w:date="2020-01-20T14:16:00Z">
        <w:r w:rsidR="00F15EC4">
          <w:t>.</w:t>
        </w:r>
      </w:ins>
      <w:ins w:id="50" w:author="Björn Jörges" w:date="2020-01-20T14:52:00Z">
        <w:r w:rsidR="00760B08">
          <w:t xml:space="preserve"> </w:t>
        </w:r>
      </w:ins>
      <w:ins w:id="51" w:author="Björn Jörges" w:date="2020-01-15T16:10:00Z">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ins>
      <w:ins w:id="52" w:author="Björn Jörges" w:date="2020-01-20T15:30:00Z">
        <w:r w:rsidR="000B17CA">
          <w:t xml:space="preserve"> </w:t>
        </w:r>
      </w:ins>
      <w:ins w:id="53" w:author="Björn Jörges" w:date="2020-01-21T03:15:00Z">
        <w:r w:rsidR="00B65EEC">
          <w:t xml:space="preserve">Remarkably, </w:t>
        </w:r>
      </w:ins>
      <w:ins w:id="54" w:author="Björn Jörges" w:date="2020-01-20T15:30:00Z">
        <w:r w:rsidR="000B17CA">
          <w:t xml:space="preserve">the literature </w:t>
        </w:r>
      </w:ins>
      <w:r w:rsidR="00051CDB">
        <w:t xml:space="preserve">is quite sparse </w:t>
      </w:r>
      <w:ins w:id="55" w:author="Björn Jörges" w:date="2020-01-20T15:30:00Z">
        <w:r w:rsidR="000B17CA">
          <w:t xml:space="preserve">with regards to lateral </w:t>
        </w:r>
      </w:ins>
      <w:ins w:id="56" w:author="Björn Jörges" w:date="2020-01-20T15:31:00Z">
        <w:r w:rsidR="000B17CA">
          <w:t>motion</w:t>
        </w:r>
      </w:ins>
      <w:r w:rsidR="00051CDB">
        <w:t xml:space="preserve">: </w:t>
      </w:r>
      <w:ins w:id="57" w:author="Björn Jörges" w:date="2020-01-21T01:55:00Z">
        <w:r w:rsidR="00051CDB">
          <w:fldChar w:fldCharType="begin" w:fldLock="1"/>
        </w:r>
      </w:ins>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ins w:id="58" w:author="Björn Jörges" w:date="2020-01-21T01:55:00Z">
        <w:r w:rsidR="00051CDB">
          <w:fldChar w:fldCharType="separate"/>
        </w:r>
        <w:r w:rsidR="00051CDB" w:rsidRPr="00051CDB">
          <w:rPr>
            <w:noProof/>
          </w:rPr>
          <w:t>(Dokka, MacNeilage, DeAngelis, &amp; Angelaki,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w:t>
        </w:r>
      </w:ins>
      <w:r w:rsidR="00051CDB">
        <w:t xml:space="preserve"> They found biases </w:t>
      </w:r>
      <w:ins w:id="59" w:author="Björn Jörges" w:date="2020-01-21T01:56:00Z">
        <w:r w:rsidR="00051CDB">
          <w:t>in line with insufficient flow parsing in all observer motion conditions, as well as increases in sensitivity. However,</w:t>
        </w:r>
      </w:ins>
      <w:ins w:id="60" w:author="Björn Jörges" w:date="2020-01-20T16:36:00Z">
        <w:r w:rsidR="00B1131C">
          <w:t xml:space="preserve"> to our knowledge, no studies have</w:t>
        </w:r>
      </w:ins>
      <w:ins w:id="61" w:author="Björn Jörges" w:date="2020-01-20T16:37:00Z">
        <w:r w:rsidR="00B1131C">
          <w:t xml:space="preserve"> investigated how lateral </w:t>
        </w:r>
      </w:ins>
      <w:ins w:id="62" w:author="Björn Jörges" w:date="2020-01-20T16:38:00Z">
        <w:r w:rsidR="00B1131C">
          <w:t>self-</w:t>
        </w:r>
      </w:ins>
      <w:ins w:id="63" w:author="Björn Jörges" w:date="2020-01-20T16:37:00Z">
        <w:r w:rsidR="00B1131C">
          <w:t xml:space="preserve">motion influences perceived lateral object </w:t>
        </w:r>
      </w:ins>
      <w:ins w:id="64" w:author="Björn Jörges" w:date="2020-01-20T17:59:00Z">
        <w:r w:rsidR="00DD4039">
          <w:t>speed</w:t>
        </w:r>
      </w:ins>
      <w:ins w:id="65" w:author="Björn Jörges" w:date="2020-01-20T15:31:00Z">
        <w:r w:rsidR="000B17CA">
          <w:t>.</w:t>
        </w:r>
      </w:ins>
      <w:ins w:id="66" w:author="Björn Jörges" w:date="2020-01-21T01:56:00Z">
        <w:r w:rsidR="00051CDB">
          <w:t xml:space="preserve"> This is particularly relevant as the visual system </w:t>
        </w:r>
      </w:ins>
      <w:ins w:id="67" w:author="Björn Jörges" w:date="2020-01-21T01:57:00Z">
        <w:r w:rsidR="00051CDB">
          <w:t>has been shown to use velocity information to extrapolate obj</w:t>
        </w:r>
      </w:ins>
      <w:ins w:id="68" w:author="Björn Jörges" w:date="2020-01-21T01:58:00Z">
        <w:r w:rsidR="00051CDB">
          <w:t xml:space="preserve">ect trajectories to compensate for noisy online information and neural delays </w:t>
        </w:r>
      </w:ins>
      <w:ins w:id="69" w:author="Björn Jörges" w:date="2020-01-21T01:59:00Z">
        <w:r w:rsidR="00051CDB">
          <w:fldChar w:fldCharType="begin" w:fldLock="1"/>
        </w:r>
      </w:ins>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ins w:id="70" w:author="Björn Jörges" w:date="2020-01-21T01:59:00Z">
        <w:r w:rsidR="00051CDB">
          <w:fldChar w:fldCharType="end"/>
        </w:r>
      </w:ins>
      <w:ins w:id="71" w:author="Björn Jörges" w:date="2020-01-21T01:58:00Z">
        <w:r w:rsidR="00051CDB">
          <w:t>.</w:t>
        </w:r>
      </w:ins>
      <w:ins w:id="72" w:author="Björn Jörges" w:date="2020-01-20T15:27:00Z">
        <w:r w:rsidR="000B17CA">
          <w:t xml:space="preserve"> </w:t>
        </w:r>
      </w:ins>
      <w:ins w:id="73" w:author="Björn Jörges" w:date="2020-01-20T15:29:00Z">
        <w:r w:rsidR="000B17CA">
          <w:t>T</w:t>
        </w:r>
      </w:ins>
      <w:ins w:id="74" w:author="Björn Jörges" w:date="2020-01-20T14:52:00Z">
        <w:r w:rsidR="00760B08">
          <w:t xml:space="preserve">he aim of this project </w:t>
        </w:r>
      </w:ins>
      <w:ins w:id="75" w:author="Björn Jörges" w:date="2020-01-20T15:44:00Z">
        <w:r w:rsidR="008366DA">
          <w:t xml:space="preserve">is </w:t>
        </w:r>
      </w:ins>
      <w:ins w:id="76" w:author="Björn Jörges" w:date="2020-01-20T15:01:00Z">
        <w:r w:rsidR="00E42200">
          <w:t xml:space="preserve">thus to </w:t>
        </w:r>
      </w:ins>
      <w:ins w:id="77" w:author="Björn Jörges" w:date="2020-01-20T15:44:00Z">
        <w:r w:rsidR="008366DA">
          <w:t xml:space="preserve">verify </w:t>
        </w:r>
      </w:ins>
      <w:ins w:id="78" w:author="Björn Jörges" w:date="2020-01-20T15:03:00Z">
        <w:r w:rsidR="00E42200">
          <w:t xml:space="preserve">the impact </w:t>
        </w:r>
      </w:ins>
      <w:ins w:id="79" w:author="Björn Jörges" w:date="2020-01-20T15:44:00Z">
        <w:r w:rsidR="008366DA">
          <w:t xml:space="preserve">of self-motion </w:t>
        </w:r>
      </w:ins>
      <w:ins w:id="80" w:author="Björn Jörges" w:date="2020-01-20T15:03:00Z">
        <w:r w:rsidR="00E42200">
          <w:t>on accuracy and precision for object velocity judgments</w:t>
        </w:r>
      </w:ins>
      <w:ins w:id="81" w:author="Björn Jörges" w:date="2020-01-20T16:42:00Z">
        <w:r w:rsidR="00550794">
          <w:t xml:space="preserve"> in a lateral motion paradigm</w:t>
        </w:r>
      </w:ins>
      <w:ins w:id="82" w:author="Björn Jörges" w:date="2020-01-20T16:44:00Z">
        <w:r w:rsidR="00E93B96">
          <w:t xml:space="preserve">, </w:t>
        </w:r>
      </w:ins>
      <w:ins w:id="83" w:author="Björn Jörges" w:date="2020-01-20T16:45:00Z">
        <w:r w:rsidR="00E93B96">
          <w:t>which will further our understanding of</w:t>
        </w:r>
      </w:ins>
      <w:ins w:id="84" w:author="Björn Jörges" w:date="2020-01-20T16:49:00Z">
        <w:r w:rsidR="00406CB1">
          <w:t xml:space="preserve"> </w:t>
        </w:r>
      </w:ins>
      <w:ins w:id="85" w:author="Björn Jörges" w:date="2020-01-20T16:44:00Z">
        <w:r w:rsidR="00E93B96">
          <w:t>Flow Parsing</w:t>
        </w:r>
      </w:ins>
      <w:ins w:id="86" w:author="Björn Jörges" w:date="2020-01-21T02:05:00Z">
        <w:r w:rsidR="007478C9">
          <w:t xml:space="preserve"> and help us understand the conditions under which Flow Parsing is </w:t>
        </w:r>
      </w:ins>
      <w:ins w:id="87" w:author="Björn Jörges" w:date="2020-01-21T03:14:00Z">
        <w:r w:rsidR="00BC457D">
          <w:t>incomplete</w:t>
        </w:r>
      </w:ins>
      <w:ins w:id="88" w:author="Björn Jörges" w:date="2020-01-20T16:44:00Z">
        <w:r w:rsidR="00E93B96">
          <w:t xml:space="preserve">. </w:t>
        </w:r>
      </w:ins>
      <w:ins w:id="89" w:author="Björn Jörges" w:date="2020-01-20T15:04:00Z">
        <w:r w:rsidR="00E42200">
          <w:t xml:space="preserve">More specifically, </w:t>
        </w:r>
      </w:ins>
      <w:ins w:id="90" w:author="Björn Jörges" w:date="2020-01-20T16:39:00Z">
        <w:r w:rsidR="00587DCC">
          <w:t xml:space="preserve">our </w:t>
        </w:r>
      </w:ins>
      <w:ins w:id="91" w:author="Björn Jörges" w:date="2020-01-20T15:04:00Z">
        <w:r w:rsidR="00E42200">
          <w:t>hypotheses are:</w:t>
        </w:r>
      </w:ins>
    </w:p>
    <w:p w14:paraId="3BE431FF" w14:textId="48F98BC7" w:rsidR="00856A69" w:rsidRDefault="00FD11B7" w:rsidP="00856A69">
      <w:pPr>
        <w:pStyle w:val="Listenabsatz"/>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enabsatz"/>
        <w:numPr>
          <w:ilvl w:val="0"/>
          <w:numId w:val="5"/>
        </w:numPr>
        <w:jc w:val="both"/>
      </w:pPr>
      <w:r>
        <w:t xml:space="preserve">When the observer is </w:t>
      </w:r>
      <w:r w:rsidRPr="0016481F">
        <w:rPr>
          <w:b/>
          <w:bCs/>
        </w:rPr>
        <w:t xml:space="preserve">moving </w:t>
      </w:r>
      <w:r w:rsidR="00856A69" w:rsidRPr="0016481F">
        <w:rPr>
          <w:b/>
          <w:bCs/>
        </w:rPr>
        <w:t>opposite to the object motion</w:t>
      </w:r>
      <w:ins w:id="92" w:author="Björn Jörges" w:date="2020-01-20T15:35:00Z">
        <w:r w:rsidR="006F0DE6">
          <w:rPr>
            <w:b/>
            <w:bCs/>
          </w:rPr>
          <w:t xml:space="preserve"> (e. g. observer moves to the right, object moves to the left)</w:t>
        </w:r>
      </w:ins>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enabsatz"/>
        <w:numPr>
          <w:ilvl w:val="0"/>
          <w:numId w:val="5"/>
        </w:numPr>
        <w:jc w:val="both"/>
      </w:pPr>
      <w:r>
        <w:lastRenderedPageBreak/>
        <w:t xml:space="preserve">When the observer is </w:t>
      </w:r>
      <w:r w:rsidRPr="0016481F">
        <w:rPr>
          <w:b/>
          <w:bCs/>
        </w:rPr>
        <w:t>moving in the same direction as the target</w:t>
      </w:r>
      <w:ins w:id="93" w:author="Björn Jörges" w:date="2020-01-20T15:35:00Z">
        <w:r w:rsidR="006F0DE6">
          <w:rPr>
            <w:b/>
            <w:bCs/>
          </w:rPr>
          <w:t> (e. g. both observer and target move to the right)</w:t>
        </w:r>
      </w:ins>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enabsatz"/>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40603F97" w:rsidR="007B14FB" w:rsidRDefault="007B14FB" w:rsidP="0081339A">
      <w:pPr>
        <w:jc w:val="both"/>
        <w:rPr>
          <w:ins w:id="94" w:author="Björn Jörges" w:date="2020-01-20T16:19:00Z"/>
        </w:rPr>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Due to the low</w:t>
      </w:r>
      <w:ins w:id="95" w:author="Laurence Roy Harris" w:date="2020-01-14T19:45:00Z">
        <w:r w:rsidR="009028AC">
          <w:t>-</w:t>
        </w:r>
      </w:ins>
      <w:del w:id="96" w:author="Laurence Roy Harris" w:date="2020-01-14T19:45:00Z">
        <w:r w:rsidR="004B278F" w:rsidDel="009028AC">
          <w:delText xml:space="preserve"> </w:delText>
        </w:r>
      </w:del>
      <w:r w:rsidR="004B278F">
        <w:t xml:space="preserve">level nature of the phenomenon under study, we </w:t>
      </w:r>
      <w:del w:id="97" w:author="Björn Jörges" w:date="2020-01-21T02:10:00Z">
        <w:r w:rsidR="009B140C" w:rsidDel="003704BA">
          <w:delText xml:space="preserve">did </w:delText>
        </w:r>
        <w:r w:rsidR="004B278F" w:rsidDel="003704BA">
          <w:delText>not</w:delText>
        </w:r>
      </w:del>
      <w:ins w:id="98" w:author="Björn Jörges" w:date="2020-01-21T02:10:00Z">
        <w:r w:rsidR="003704BA">
          <w:t>do</w:t>
        </w:r>
      </w:ins>
      <w:r w:rsidR="004B278F">
        <w:t xml:space="preserve"> believe our results </w:t>
      </w:r>
      <w:del w:id="99" w:author="Björn Jörges" w:date="2020-01-21T02:10:00Z">
        <w:r w:rsidR="009B140C" w:rsidDel="003704BA">
          <w:delText xml:space="preserve">were </w:delText>
        </w:r>
      </w:del>
      <w:ins w:id="100" w:author="Björn Jörges" w:date="2020-01-21T02:10:00Z">
        <w:r w:rsidR="003704BA">
          <w:t xml:space="preserve">are </w:t>
        </w:r>
      </w:ins>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w:t>
      </w:r>
      <w:del w:id="101" w:author="Björn Jörges" w:date="2020-01-20T16:18:00Z">
        <w:r w:rsidR="00FA3FFA" w:rsidDel="00373890">
          <w:delText xml:space="preserve">Our participants will </w:delText>
        </w:r>
        <w:r w:rsidR="009028AC" w:rsidDel="00373890">
          <w:delText xml:space="preserve">need a </w:delText>
        </w:r>
        <w:r w:rsidR="00FA3FFA" w:rsidDel="00373890">
          <w:delText>stereo</w:delText>
        </w:r>
        <w:r w:rsidR="009028AC" w:rsidDel="00373890">
          <w:delText>acuity</w:delText>
        </w:r>
        <w:r w:rsidR="00FA3FFA" w:rsidDel="00373890">
          <w:delText xml:space="preserve"> </w:delText>
        </w:r>
      </w:del>
      <w:ins w:id="102" w:author="Laurence Roy Harris" w:date="2020-01-14T19:49:00Z">
        <w:del w:id="103" w:author="Björn Jörges" w:date="2020-01-20T16:18:00Z">
          <w:r w:rsidR="009028AC" w:rsidDel="00373890">
            <w:delText xml:space="preserve">of x minarc </w:delText>
          </w:r>
        </w:del>
      </w:ins>
      <w:del w:id="104" w:author="Björn Jörges" w:date="2020-01-20T16:18:00Z">
        <w:r w:rsidR="00FA3FFA" w:rsidDel="00373890">
          <w:delText>and have</w:delText>
        </w:r>
      </w:del>
      <w:ins w:id="105" w:author="Björn Jörges" w:date="2020-01-20T16:18:00Z">
        <w:r w:rsidR="00373890">
          <w:t xml:space="preserve"> </w:t>
        </w:r>
      </w:ins>
      <w:ins w:id="106" w:author="Björn Jörges" w:date="2020-01-20T16:28:00Z">
        <w:r w:rsidR="00373890">
          <w:t xml:space="preserve">Participants will have normal or corrected-to-normal vision </w:t>
        </w:r>
        <w:r w:rsidR="00133FDB">
          <w:t xml:space="preserve">and have to achieve a </w:t>
        </w:r>
      </w:ins>
      <w:ins w:id="107" w:author="Björn Jörges" w:date="2020-01-20T16:29:00Z">
        <w:r w:rsidR="00133FDB">
          <w:t xml:space="preserve">stereoacuity of </w:t>
        </w:r>
      </w:ins>
      <w:ins w:id="108" w:author="Björn Jörges" w:date="2020-01-20T16:50:00Z">
        <w:r w:rsidR="00B42BB4">
          <w:t>63</w:t>
        </w:r>
      </w:ins>
      <w:ins w:id="109" w:author="Björn Jörges" w:date="2020-01-20T16:29:00Z">
        <w:r w:rsidR="00133FDB">
          <w:t xml:space="preserve"> arc </w:t>
        </w:r>
      </w:ins>
      <w:ins w:id="110" w:author="Björn Jörges" w:date="2020-01-20T16:49:00Z">
        <w:r w:rsidR="00F93987">
          <w:t xml:space="preserve">seconds </w:t>
        </w:r>
      </w:ins>
      <w:ins w:id="111" w:author="Björn Jörges" w:date="2020-01-20T16:29:00Z">
        <w:r w:rsidR="00133FDB">
          <w:t xml:space="preserve">or below on the Fly </w:t>
        </w:r>
      </w:ins>
      <w:ins w:id="112" w:author="Björn Jörges" w:date="2020-01-20T16:31:00Z">
        <w:r w:rsidR="00B1131C">
          <w:t>Stereo A</w:t>
        </w:r>
      </w:ins>
      <w:ins w:id="113" w:author="Björn Jörges" w:date="2020-01-20T16:29:00Z">
        <w:r w:rsidR="00133FDB">
          <w:t xml:space="preserve">cuity </w:t>
        </w:r>
      </w:ins>
      <w:ins w:id="114" w:author="Björn Jörges" w:date="2020-01-20T16:31:00Z">
        <w:r w:rsidR="00B1131C">
          <w:t>T</w:t>
        </w:r>
      </w:ins>
      <w:ins w:id="115" w:author="Björn Jörges" w:date="2020-01-20T16:29:00Z">
        <w:r w:rsidR="00133FDB">
          <w:t>est.</w:t>
        </w:r>
      </w:ins>
      <w:del w:id="116" w:author="Björn Jörges" w:date="2020-01-20T16:19:00Z">
        <w:r w:rsidR="00FA3FFA" w:rsidDel="00373890">
          <w:delText xml:space="preserve"> </w:delText>
        </w:r>
      </w:del>
      <w:del w:id="117" w:author="Björn Jörges" w:date="2020-01-20T16:20:00Z">
        <w:r w:rsidR="00FA3FFA" w:rsidDel="00373890">
          <w:delText xml:space="preserve">normal or corrected-to-normal </w:delText>
        </w:r>
        <w:r w:rsidR="009028AC" w:rsidDel="00373890">
          <w:delText>vision</w:delText>
        </w:r>
      </w:del>
      <w:del w:id="118" w:author="Björn Jörges" w:date="2020-01-20T16:19:00Z">
        <w:r w:rsidR="00FA3FFA" w:rsidDel="00373890">
          <w:delText>.</w:delText>
        </w:r>
      </w:del>
      <w:ins w:id="119" w:author="Björn Jörges" w:date="2020-01-20T18:28:00Z">
        <w:r w:rsidR="00D8489E">
          <w:t xml:space="preserve"> The project has received ethics approval from the </w:t>
        </w:r>
      </w:ins>
      <w:ins w:id="120" w:author="Björn Jörges" w:date="2020-01-21T02:07:00Z">
        <w:r w:rsidR="00F55513">
          <w:t xml:space="preserve">Human Participant Ethics Review Sub-Committee </w:t>
        </w:r>
      </w:ins>
      <w:ins w:id="121" w:author="Björn Jörges" w:date="2020-01-20T18:29:00Z">
        <w:r w:rsidR="00D8489E">
          <w:t>at York University.</w:t>
        </w:r>
      </w:ins>
      <w:ins w:id="122" w:author="Björn Jörges" w:date="2020-01-21T02:08:00Z">
        <w:r w:rsidR="00F55513">
          <w:t xml:space="preserve"> Informed consent </w:t>
        </w:r>
      </w:ins>
      <w:ins w:id="123" w:author="Björn Jörges" w:date="2020-01-21T02:09:00Z">
        <w:r w:rsidR="00F55513">
          <w:t xml:space="preserve">was </w:t>
        </w:r>
      </w:ins>
      <w:ins w:id="124" w:author="Björn Jörges" w:date="2020-01-21T02:08:00Z">
        <w:r w:rsidR="00F55513">
          <w:t xml:space="preserve">obtained from all subjects and </w:t>
        </w:r>
      </w:ins>
      <w:ins w:id="125" w:author="Björn Jörges" w:date="2020-01-21T02:09:00Z">
        <w:r w:rsidR="00F55513">
          <w:t xml:space="preserve">the experiment was conducted in accordance with the Code of Ethics of the World Medical Association (Declaration of Helsinki). </w:t>
        </w:r>
      </w:ins>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3D12682E" w14:textId="6F1DEC95" w:rsidR="00C033C4" w:rsidDel="00C033C4" w:rsidRDefault="00C033C4" w:rsidP="00C033C4">
      <w:pPr>
        <w:jc w:val="both"/>
        <w:rPr>
          <w:del w:id="126" w:author="Laurence Roy Harris" w:date="2020-01-14T19:51:00Z"/>
        </w:rPr>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w:t>
      </w:r>
      <w:ins w:id="127" w:author="Laurence Roy Harris" w:date="2020-01-14T19:53:00Z">
        <w:r>
          <w:t xml:space="preserve"> Participants respond</w:t>
        </w:r>
      </w:ins>
      <w:r w:rsidR="009B140C">
        <w:t>ed</w:t>
      </w:r>
      <w:ins w:id="128" w:author="Laurence Roy Harris" w:date="2020-01-14T19:53:00Z">
        <w:r>
          <w:t xml:space="preserve"> by means of</w:t>
        </w:r>
      </w:ins>
      <w:ins w:id="129" w:author="Björn Jörges" w:date="2020-01-20T15:55:00Z">
        <w:r w:rsidR="0023733E">
          <w:t xml:space="preserve"> a</w:t>
        </w:r>
      </w:ins>
      <w:ins w:id="130" w:author="Laurence Roy Harris" w:date="2020-01-14T19:53:00Z">
        <w:r>
          <w:t xml:space="preserve"> </w:t>
        </w:r>
        <w:del w:id="131" w:author="Björn Jörges" w:date="2020-01-17T15:54:00Z">
          <w:r w:rsidDel="006A2426">
            <w:delText>…….</w:delText>
          </w:r>
        </w:del>
      </w:ins>
      <w:ins w:id="132" w:author="Björn Jörges" w:date="2020-01-17T15:54:00Z">
        <w:r w:rsidR="006A2426">
          <w:t xml:space="preserve">finger </w:t>
        </w:r>
        <w:proofErr w:type="spellStart"/>
        <w:r w:rsidR="006A2426">
          <w:t>mouse</w:t>
        </w:r>
      </w:ins>
      <w:ins w:id="133" w:author="Björn Jörges" w:date="2020-01-17T15:55:00Z">
        <w:r w:rsidR="006A2426">
          <w:t>.</w:t>
        </w:r>
      </w:ins>
    </w:p>
    <w:p w14:paraId="38AED445" w14:textId="0B9023BB" w:rsidR="003207EE" w:rsidRPr="004B278F" w:rsidDel="006A2426" w:rsidRDefault="003207EE" w:rsidP="0081339A">
      <w:pPr>
        <w:jc w:val="both"/>
        <w:rPr>
          <w:del w:id="134" w:author="Björn Jörges" w:date="2020-01-17T15:56:00Z"/>
        </w:rPr>
      </w:pPr>
    </w:p>
    <w:p w14:paraId="6CD653F2" w14:textId="754338C8" w:rsidR="00FD11B7" w:rsidRPr="00FD11B7" w:rsidRDefault="00FD11B7" w:rsidP="0081339A">
      <w:pPr>
        <w:jc w:val="both"/>
        <w:rPr>
          <w:b/>
          <w:bCs/>
        </w:rPr>
      </w:pPr>
      <w:r w:rsidRPr="00FD11B7">
        <w:rPr>
          <w:b/>
          <w:bCs/>
        </w:rPr>
        <w:t>Setup</w:t>
      </w:r>
      <w:proofErr w:type="spellEnd"/>
    </w:p>
    <w:p w14:paraId="0BD7E980" w14:textId="655D73A3" w:rsidR="0081339A" w:rsidRDefault="00D474DF" w:rsidP="0081339A">
      <w:pPr>
        <w:jc w:val="both"/>
        <w:rPr>
          <w:ins w:id="135" w:author="Björn Jörges" w:date="2020-01-17T15:56:00Z"/>
        </w:rPr>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w:t>
      </w:r>
      <w:proofErr w:type="gramStart"/>
      <w:r>
        <w:t>a distance of 6</w:t>
      </w:r>
      <w:proofErr w:type="gramEnd"/>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ins w:id="136" w:author="Björn Jörges" w:date="2020-01-20T18:05:00Z">
        <w:r w:rsidR="002A2567">
          <w:t> </w:t>
        </w:r>
      </w:ins>
      <w:r w:rsidR="00C033C4">
        <w:t>m/s</w:t>
      </w:r>
      <w:r w:rsidR="00CC3AED">
        <w:t xml:space="preserve"> and a standard deviation of 0.08</w:t>
      </w:r>
      <w:ins w:id="137" w:author="Björn Jörges" w:date="2020-01-20T18:05:00Z">
        <w:r w:rsidR="002A2567">
          <w:t> </w:t>
        </w:r>
      </w:ins>
      <w:r w:rsidR="00C033C4">
        <w:t>m/s</w:t>
      </w:r>
      <w:r w:rsidR="001D5D5C">
        <w:t>, multiplied by -1 for trials with self-motion to the left</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ins w:id="138" w:author="Björn Jörges" w:date="2020-01-15T15:47:00Z">
        <w:r w:rsidR="006778D9">
          <w:t xml:space="preserve"> The balls appear</w:t>
        </w:r>
      </w:ins>
      <w:r w:rsidR="00662DE5">
        <w:t>ed</w:t>
      </w:r>
      <w:ins w:id="139" w:author="Björn Jörges" w:date="2020-01-15T15:47:00Z">
        <w:r w:rsidR="006778D9">
          <w:t xml:space="preserve"> 1.25 m to the left</w:t>
        </w:r>
      </w:ins>
      <w:ins w:id="140" w:author="Björn Jörges" w:date="2020-01-15T15:51:00Z">
        <w:r w:rsidR="006778D9">
          <w:t xml:space="preserve"> of the observer</w:t>
        </w:r>
      </w:ins>
      <w:ins w:id="141" w:author="Björn Jörges" w:date="2020-01-15T15:49:00Z">
        <w:r w:rsidR="006778D9">
          <w:t xml:space="preserve"> (if the big target </w:t>
        </w:r>
      </w:ins>
      <w:ins w:id="142" w:author="Björn Jörges" w:date="2020-01-15T15:50:00Z">
        <w:r w:rsidR="006778D9">
          <w:t>in the same trial</w:t>
        </w:r>
      </w:ins>
      <w:ins w:id="143" w:author="Björn Jörges" w:date="2020-01-15T15:51:00Z">
        <w:r w:rsidR="006778D9">
          <w:t xml:space="preserve"> move</w:t>
        </w:r>
      </w:ins>
      <w:r w:rsidR="00662DE5">
        <w:t>d</w:t>
      </w:r>
      <w:ins w:id="144" w:author="Björn Jörges" w:date="2020-01-15T15:51:00Z">
        <w:r w:rsidR="006778D9">
          <w:t xml:space="preserve"> to right</w:t>
        </w:r>
      </w:ins>
      <w:ins w:id="145" w:author="Björn Jörges" w:date="2020-01-15T15:52:00Z">
        <w:r w:rsidR="006778D9">
          <w:t>)</w:t>
        </w:r>
      </w:ins>
      <w:ins w:id="146" w:author="Björn Jörges" w:date="2020-01-15T15:47:00Z">
        <w:r w:rsidR="006778D9">
          <w:t xml:space="preserve"> or to the right of the observer</w:t>
        </w:r>
      </w:ins>
      <w:ins w:id="147" w:author="Björn Jörges" w:date="2020-01-15T15:54:00Z">
        <w:r w:rsidR="006778D9">
          <w:t xml:space="preserve"> (</w:t>
        </w:r>
      </w:ins>
      <w:ins w:id="148" w:author="Björn Jörges" w:date="2020-01-15T15:55:00Z">
        <w:r w:rsidR="001A7E55">
          <w:t>if It move</w:t>
        </w:r>
      </w:ins>
      <w:r w:rsidR="00662DE5">
        <w:t>d</w:t>
      </w:r>
      <w:ins w:id="149" w:author="Björn Jörges" w:date="2020-01-15T15:55:00Z">
        <w:r w:rsidR="001A7E55">
          <w:t xml:space="preserve"> to the left</w:t>
        </w:r>
      </w:ins>
      <w:ins w:id="150" w:author="Björn Jörges" w:date="2020-01-15T15:56:00Z">
        <w:r w:rsidR="001A7E55">
          <w:t>)</w:t>
        </w:r>
      </w:ins>
      <w:ins w:id="151" w:author="Björn Jörges" w:date="2020-01-15T16:04:00Z">
        <w:r w:rsidR="0005524E">
          <w:t xml:space="preserve">, </w:t>
        </w:r>
      </w:ins>
      <w:ins w:id="152" w:author="Björn Jörges" w:date="2020-01-15T15:58:00Z">
        <w:r w:rsidR="001A7E55">
          <w:t>then move</w:t>
        </w:r>
      </w:ins>
      <w:r w:rsidR="00662DE5">
        <w:t>d</w:t>
      </w:r>
      <w:ins w:id="153" w:author="Björn Jörges" w:date="2020-01-15T15:58:00Z">
        <w:r w:rsidR="001A7E55">
          <w:t xml:space="preserve"> in the same direction</w:t>
        </w:r>
      </w:ins>
      <w:ins w:id="154" w:author="Björn Jörges" w:date="2020-01-15T16:00:00Z">
        <w:r w:rsidR="001A7E55">
          <w:t xml:space="preserve"> as the big target</w:t>
        </w:r>
      </w:ins>
      <w:ins w:id="155" w:author="Björn Jörges" w:date="2020-01-15T16:04:00Z">
        <w:r w:rsidR="0005524E">
          <w:t xml:space="preserve"> and</w:t>
        </w:r>
      </w:ins>
      <w:ins w:id="156" w:author="Björn Jörges" w:date="2020-01-15T16:00:00Z">
        <w:r w:rsidR="001A7E55">
          <w:t xml:space="preserve"> disappear</w:t>
        </w:r>
      </w:ins>
      <w:r w:rsidR="00662DE5">
        <w:t>ed</w:t>
      </w:r>
      <w:ins w:id="157" w:author="Björn Jörges" w:date="2020-01-15T16:00:00Z">
        <w:r w:rsidR="001A7E55">
          <w:t xml:space="preserve"> after </w:t>
        </w:r>
      </w:ins>
      <w:ins w:id="158" w:author="Björn Jörges" w:date="2020-01-15T16:02:00Z">
        <w:r w:rsidR="001A7E55">
          <w:t>having travelled 2.5 m</w:t>
        </w:r>
      </w:ins>
      <w:ins w:id="159" w:author="Björn Jörges" w:date="2020-01-15T15:54:00Z">
        <w:r w:rsidR="006778D9">
          <w:t>.</w:t>
        </w:r>
      </w:ins>
      <w:ins w:id="160" w:author="Björn Jörges" w:date="2020-01-15T16:04:00Z">
        <w:r w:rsidR="0005524E">
          <w:t xml:space="preserve"> </w:t>
        </w:r>
      </w:ins>
      <w:ins w:id="161" w:author="Björn Jörges" w:date="2020-01-15T16:05:00Z">
        <w:r w:rsidR="0005524E">
          <w:t xml:space="preserve">They </w:t>
        </w:r>
      </w:ins>
      <w:r w:rsidR="00662DE5">
        <w:t xml:space="preserve">were </w:t>
      </w:r>
      <w:ins w:id="162" w:author="Björn Jörges" w:date="2020-01-15T16:05:00Z">
        <w:r w:rsidR="0005524E">
          <w:t xml:space="preserve">spread out vertically over </w:t>
        </w:r>
        <w:proofErr w:type="gramStart"/>
        <w:r w:rsidR="0005524E">
          <w:t>a distance of 1</w:t>
        </w:r>
        <w:proofErr w:type="gramEnd"/>
        <w:r w:rsidR="0005524E">
          <w:t> m</w:t>
        </w:r>
      </w:ins>
      <w:ins w:id="163" w:author="Björn Jörges" w:date="2020-01-15T16:06:00Z">
        <w:r w:rsidR="003040A3">
          <w:t xml:space="preserve">, and </w:t>
        </w:r>
      </w:ins>
      <w:ins w:id="164" w:author="Björn Jörges" w:date="2020-01-15T16:07:00Z">
        <w:r w:rsidR="003040A3">
          <w:t>10 to 15</w:t>
        </w:r>
      </w:ins>
      <w:ins w:id="165" w:author="Björn Jörges" w:date="2020-01-15T16:06:00Z">
        <w:r w:rsidR="003040A3">
          <w:t xml:space="preserve"> </w:t>
        </w:r>
      </w:ins>
      <w:r w:rsidR="00662DE5">
        <w:t xml:space="preserve">were </w:t>
      </w:r>
      <w:ins w:id="166" w:author="Björn Jörges" w:date="2020-01-15T16:07:00Z">
        <w:r w:rsidR="003040A3">
          <w:t>visible at any given</w:t>
        </w:r>
      </w:ins>
      <w:r>
        <w:t xml:space="preserve"> </w:t>
      </w:r>
      <w:ins w:id="167" w:author="Björn Jörges" w:date="2020-01-15T16:07:00Z">
        <w:r w:rsidR="003040A3">
          <w:t xml:space="preserve">moment. </w:t>
        </w:r>
      </w:ins>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w:t>
      </w:r>
      <w:r>
        <w:lastRenderedPageBreak/>
        <w:t>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 xml:space="preserve">reversal, </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p>
    <w:p w14:paraId="21E420D9" w14:textId="50B8A1D6" w:rsidR="006A2426" w:rsidRDefault="006A2426" w:rsidP="0081339A">
      <w:pPr>
        <w:jc w:val="both"/>
      </w:pPr>
      <w:ins w:id="168" w:author="Björn Jörges" w:date="2020-01-17T15:56:00Z">
        <w:r>
          <w:t>Before starting the actual data collection, participants perform a training session with one PEST</w:t>
        </w:r>
      </w:ins>
      <w:ins w:id="169" w:author="Björn Jörges" w:date="2020-01-17T15:59:00Z">
        <w:r>
          <w:t xml:space="preserve"> where the big target moves at 4 m/s.</w:t>
        </w:r>
      </w:ins>
      <w:ins w:id="170" w:author="Björn Jörges" w:date="2020-01-17T16:00:00Z">
        <w:r>
          <w:t xml:space="preserve"> </w:t>
        </w:r>
      </w:ins>
      <w:ins w:id="171" w:author="Björn Jörges" w:date="2020-01-17T16:01:00Z">
        <w:r>
          <w:t xml:space="preserve">Subjects </w:t>
        </w:r>
      </w:ins>
      <w:ins w:id="172" w:author="Björn Jörges" w:date="2020-01-20T15:37:00Z">
        <w:r w:rsidR="00BD2C36">
          <w:t>are asked to repeat the training</w:t>
        </w:r>
      </w:ins>
      <w:ins w:id="173" w:author="Björn Jörges" w:date="2020-01-17T16:01:00Z">
        <w:r>
          <w:t xml:space="preserve"> if the</w:t>
        </w:r>
      </w:ins>
      <w:ins w:id="174" w:author="Björn Jörges" w:date="2020-01-17T16:02:00Z">
        <w:r>
          <w:t xml:space="preserve"> step size in any of the last five trials is above 0.3 m/s.</w:t>
        </w:r>
      </w:ins>
      <w:ins w:id="175" w:author="Björn Jörges" w:date="2020-01-20T15:38:00Z">
        <w:r w:rsidR="00BD2C36">
          <w:t xml:space="preserve"> If they</w:t>
        </w:r>
      </w:ins>
      <w:ins w:id="176" w:author="Björn Jörges" w:date="2020-01-20T15:39:00Z">
        <w:r w:rsidR="000C0C29">
          <w:t xml:space="preserve"> still</w:t>
        </w:r>
      </w:ins>
      <w:ins w:id="177" w:author="Björn Jörges" w:date="2020-01-20T15:38:00Z">
        <w:r w:rsidR="00BD2C36">
          <w:t xml:space="preserve"> fail to meet the criterion after a second repetition they are excluded from the experiment.</w:t>
        </w:r>
      </w:ins>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27035E04"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17C878EA" w:rsidR="00F05C8A" w:rsidRDefault="00CB3268" w:rsidP="00635780">
      <w:pPr>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365142C1" w:rsidR="00F05C8A" w:rsidRPr="000979F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p w14:paraId="38A6584E" w14:textId="7ED584D3" w:rsidR="00F05C8A" w:rsidRPr="00F05C8A" w:rsidRDefault="00CB3268" w:rsidP="00635780">
      <w:pPr>
        <w:jc w:val="both"/>
        <w:rPr>
          <w:rFonts w:eastAsiaTheme="minorEastAsia"/>
        </w:rPr>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340FE082" w:rsidR="0021621B" w:rsidRDefault="00F05C8A" w:rsidP="00D217A0">
      <w:pPr>
        <w:jc w:val="both"/>
      </w:pPr>
      <w:r>
        <w:lastRenderedPageBreak/>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w:t>
      </w:r>
      <w:proofErr w:type="spellStart"/>
      <w:r w:rsidR="00CB3268">
        <w:t>uent</w:t>
      </w:r>
      <w:proofErr w:type="spellEnd"/>
      <w:r w:rsidR="00CB3268">
        <w: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7CC695D" w:rsidR="001D6219" w:rsidRPr="00F05C8A" w:rsidRDefault="00CB3268" w:rsidP="001D6219">
      <w:pPr>
        <w:jc w:val="both"/>
        <w:rPr>
          <w:rFonts w:eastAsiaTheme="minorEastAsia"/>
        </w:rPr>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5338F90B" w:rsidR="001D6219" w:rsidRDefault="001D6219" w:rsidP="00D217A0">
      <w:pPr>
        <w:jc w:val="both"/>
      </w:pPr>
      <w:r w:rsidRPr="001D6219">
        <w:t>Based on the analysis</w:t>
      </w:r>
      <w:r>
        <w:t xml:space="preserve"> plan above, we proceeded to a power analysis via simulation.</w:t>
      </w:r>
      <w:ins w:id="178" w:author="Björn Jörges" w:date="2020-01-21T03:14:00Z">
        <w:r w:rsidR="00BC457D">
          <w:t xml:space="preserve"> </w:t>
        </w:r>
      </w:ins>
      <w:moveToRangeStart w:id="179" w:author="Björn Jörges" w:date="2020-01-21T03:14:00Z" w:name="move30468861"/>
      <w:moveTo w:id="180" w:author="Björn Jörges" w:date="2020-01-21T03:14:00Z">
        <w:r w:rsidR="00BC457D">
          <w:t xml:space="preserve">The R code used for this power analysis is available online under </w:t>
        </w:r>
        <w:r w:rsidR="00BC457D">
          <w:fldChar w:fldCharType="begin"/>
        </w:r>
        <w:r w:rsidR="00BC457D">
          <w:instrText xml:space="preserve"> HYPERLINK "https://github.com/b-jorges/Motion-Perception-during-Self-Motion/blob/master/PowerAnalysisMotionEstimation.R" </w:instrText>
        </w:r>
        <w:r w:rsidR="00BC457D">
          <w:fldChar w:fldCharType="separate"/>
        </w:r>
        <w:r w:rsidR="00BC457D">
          <w:rPr>
            <w:rStyle w:val="Hyperlink"/>
          </w:rPr>
          <w:t>https://github.com/b-jorges/Motion-Perception-during-Self-Motion/blob/master/PowerAnalysisMotionEstimation.R</w:t>
        </w:r>
        <w:r w:rsidR="00BC457D">
          <w:rPr>
            <w:rStyle w:val="Hyperlink"/>
          </w:rPr>
          <w:fldChar w:fldCharType="end"/>
        </w:r>
        <w:r w:rsidR="00BC457D">
          <w:t>.</w:t>
        </w:r>
      </w:moveTo>
      <w:moveToRangeEnd w:id="179"/>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ins w:id="181" w:author="Björn Jörges" w:date="2020-01-15T16:30:00Z">
        <w:r w:rsidR="00E67C26">
          <w:t>.</w:t>
        </w:r>
      </w:ins>
      <w:ins w:id="182" w:author="Björn Jörges" w:date="2020-01-15T16:31:00Z">
        <w:r w:rsidR="00E67C26">
          <w:t xml:space="preserve"> Pilot data</w:t>
        </w:r>
      </w:ins>
      <w:ins w:id="183" w:author="Björn Jörges" w:date="2020-01-17T16:50:00Z">
        <w:r w:rsidR="00F7048D">
          <w:t xml:space="preserve"> (see below)</w:t>
        </w:r>
      </w:ins>
      <w:ins w:id="184" w:author="Björn Jörges" w:date="2020-01-15T16:31:00Z">
        <w:r w:rsidR="00E67C26">
          <w:t xml:space="preserve"> </w:t>
        </w:r>
      </w:ins>
      <w:ins w:id="185" w:author="Björn Jörges" w:date="2020-01-15T16:32:00Z">
        <w:r w:rsidR="00E67C26">
          <w:t xml:space="preserve">show </w:t>
        </w:r>
      </w:ins>
      <w:ins w:id="186" w:author="Björn Jörges" w:date="2020-01-15T16:31:00Z">
        <w:r w:rsidR="00E67C26">
          <w:t>consistently</w:t>
        </w:r>
      </w:ins>
      <w:ins w:id="187" w:author="Björn Jörges" w:date="2020-01-15T16:32:00Z">
        <w:r w:rsidR="00E67C26">
          <w:t xml:space="preserve"> a bias to interpret the dot cloud as faster</w:t>
        </w:r>
      </w:ins>
      <w:ins w:id="188" w:author="Björn Jörges" w:date="2020-01-15T16:33:00Z">
        <w:r w:rsidR="00E67C26">
          <w:t>;</w:t>
        </w:r>
      </w:ins>
      <w:del w:id="189" w:author="Björn Jörges" w:date="2020-01-15T16:30:00Z">
        <w:r w:rsidR="00211BB7" w:rsidDel="00E67C26">
          <w:delText>:</w:delText>
        </w:r>
      </w:del>
      <w:r w:rsidR="00211BB7">
        <w:t xml:space="preserve"> when the observer is static, we </w:t>
      </w:r>
      <w:ins w:id="190" w:author="Björn Jörges" w:date="2020-01-15T16:33:00Z">
        <w:r w:rsidR="00E67C26">
          <w:t xml:space="preserve">thus assume </w:t>
        </w:r>
      </w:ins>
      <w:del w:id="191" w:author="Björn Jörges" w:date="2020-01-15T16:33:00Z">
        <w:r w:rsidR="00211BB7" w:rsidDel="00E67C26">
          <w:delText>expect a mean of the presented velocity value</w:delText>
        </w:r>
      </w:del>
      <w:ins w:id="192" w:author="Björn Jörges" w:date="2020-01-15T16:33:00Z">
        <w:r w:rsidR="00E67C26">
          <w:t>a PSE of 2/3 of the presented velocity</w:t>
        </w:r>
      </w:ins>
      <w:del w:id="193" w:author="Björn Jörges" w:date="2020-01-15T16:33:00Z">
        <w:r w:rsidR="00211BB7" w:rsidDel="00E67C26">
          <w:delText xml:space="preserve">, as </w:delText>
        </w:r>
        <w:commentRangeStart w:id="194"/>
        <w:r w:rsidR="00211BB7" w:rsidDel="00E67C26">
          <w:delText>no biasing factors should be present</w:delText>
        </w:r>
        <w:commentRangeEnd w:id="194"/>
        <w:r w:rsidR="00A90434" w:rsidDel="00E67C26">
          <w:rPr>
            <w:rStyle w:val="Kommentarzeichen"/>
          </w:rPr>
          <w:commentReference w:id="194"/>
        </w:r>
      </w:del>
      <w:r w:rsidR="00211BB7">
        <w:t>. When the observer move</w:t>
      </w:r>
      <w:r w:rsidR="008D0397">
        <w:t>d</w:t>
      </w:r>
      <w:r w:rsidR="00211BB7">
        <w:t xml:space="preserve"> opposite to the target, we expect</w:t>
      </w:r>
      <w:r w:rsidR="008D0397">
        <w:t>ed</w:t>
      </w:r>
      <w:r w:rsidR="00211BB7">
        <w:t xml:space="preserve"> the PSE to be higher</w:t>
      </w:r>
      <w:ins w:id="195" w:author="Björn Jörges" w:date="2020-01-15T16:33:00Z">
        <w:r w:rsidR="00E67C26">
          <w:t xml:space="preserve"> than in the static condition</w:t>
        </w:r>
      </w:ins>
      <w:r w:rsidR="00211BB7">
        <w:t>, and when the observer move</w:t>
      </w:r>
      <w:r w:rsidR="008D0397">
        <w:t>d</w:t>
      </w:r>
      <w:r w:rsidR="00211BB7">
        <w:t xml:space="preserve"> with the target, we expect the PSE to be lower.</w:t>
      </w:r>
      <w:ins w:id="196" w:author="Björn Jörges" w:date="2020-01-15T16:15:00Z">
        <w:r w:rsidR="003040A3">
          <w:t xml:space="preserve"> We conduct</w:t>
        </w:r>
      </w:ins>
      <w:r w:rsidR="008D0397">
        <w:t>ed</w:t>
      </w:r>
      <w:ins w:id="197" w:author="Björn Jörges" w:date="2020-01-15T16:15:00Z">
        <w:r w:rsidR="003040A3">
          <w:t xml:space="preserve"> the power analysis </w:t>
        </w:r>
      </w:ins>
      <w:ins w:id="198" w:author="Björn Jörges" w:date="2020-01-15T16:16:00Z">
        <w:r w:rsidR="009C6643">
          <w:t xml:space="preserve">assuming a difference of 1/8 of the </w:t>
        </w:r>
      </w:ins>
      <w:ins w:id="199" w:author="Björn Jörges" w:date="2020-01-20T16:51:00Z">
        <w:r w:rsidR="003C3F8E">
          <w:t>mean presented self-motion velocity</w:t>
        </w:r>
      </w:ins>
      <w:ins w:id="200" w:author="Björn Jörges" w:date="2020-01-15T16:19:00Z">
        <w:r w:rsidR="009C6643">
          <w:t>;</w:t>
        </w:r>
      </w:ins>
      <w:ins w:id="201" w:author="Björn Jörges" w:date="2020-01-20T17:55:00Z">
        <w:r w:rsidR="00415A8A">
          <w:t xml:space="preserve"> </w:t>
        </w:r>
        <w:r w:rsidR="00415A8A">
          <w:fldChar w:fldCharType="begin" w:fldLock="1"/>
        </w:r>
      </w:ins>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ins w:id="202" w:author="Björn Jörges" w:date="2020-01-20T17:55:00Z">
        <w:r w:rsidR="00415A8A">
          <w:fldChar w:fldCharType="end"/>
        </w:r>
        <w:r w:rsidR="00415A8A">
          <w:t xml:space="preserve"> found biases up to 50 %</w:t>
        </w:r>
      </w:ins>
      <w:ins w:id="203" w:author="Björn Jörges" w:date="2020-01-20T17:56:00Z">
        <w:r w:rsidR="00415A8A">
          <w:t xml:space="preserve"> of self-motion. </w:t>
        </w:r>
      </w:ins>
      <w:ins w:id="204" w:author="Björn Jörges" w:date="2020-01-20T17:57:00Z">
        <w:r w:rsidR="00415A8A">
          <w:t>T</w:t>
        </w:r>
      </w:ins>
      <w:ins w:id="205" w:author="Björn Jörges" w:date="2020-01-20T17:56:00Z">
        <w:r w:rsidR="00415A8A">
          <w:t>heir task</w:t>
        </w:r>
      </w:ins>
      <w:ins w:id="206" w:author="Björn Jörges" w:date="2020-01-20T17:57:00Z">
        <w:r w:rsidR="00415A8A">
          <w:t xml:space="preserve">, </w:t>
        </w:r>
      </w:ins>
      <w:ins w:id="207" w:author="Björn Jörges" w:date="2020-01-20T17:56:00Z">
        <w:r w:rsidR="00415A8A">
          <w:t>directionality judgment</w:t>
        </w:r>
      </w:ins>
      <w:ins w:id="208" w:author="Björn Jörges" w:date="2020-01-20T17:57:00Z">
        <w:r w:rsidR="00415A8A">
          <w:t>s</w:t>
        </w:r>
      </w:ins>
      <w:ins w:id="209" w:author="Björn Jörges" w:date="2020-01-20T17:56:00Z">
        <w:r w:rsidR="00415A8A">
          <w:t xml:space="preserve"> about downward motion with</w:t>
        </w:r>
      </w:ins>
      <w:ins w:id="210" w:author="Björn Jörges" w:date="2020-01-20T18:02:00Z">
        <w:r w:rsidR="00C535BE">
          <w:t xml:space="preserve"> a</w:t>
        </w:r>
      </w:ins>
      <w:ins w:id="211" w:author="Björn Jörges" w:date="2020-01-20T17:56:00Z">
        <w:r w:rsidR="00415A8A">
          <w:t xml:space="preserve"> lateral </w:t>
        </w:r>
      </w:ins>
      <w:ins w:id="212" w:author="Björn Jörges" w:date="2020-01-20T18:02:00Z">
        <w:r w:rsidR="00C535BE">
          <w:t xml:space="preserve">left- or </w:t>
        </w:r>
        <w:proofErr w:type="spellStart"/>
        <w:r w:rsidR="00C535BE">
          <w:t>righrwar</w:t>
        </w:r>
      </w:ins>
      <w:ins w:id="213" w:author="Björn Jörges" w:date="2020-01-20T18:03:00Z">
        <w:r w:rsidR="00C535BE">
          <w:t>d</w:t>
        </w:r>
        <w:proofErr w:type="spellEnd"/>
        <w:r w:rsidR="00C535BE">
          <w:t xml:space="preserve"> </w:t>
        </w:r>
      </w:ins>
      <w:ins w:id="214" w:author="Björn Jörges" w:date="2020-01-20T17:56:00Z">
        <w:r w:rsidR="00415A8A">
          <w:t xml:space="preserve">component, </w:t>
        </w:r>
      </w:ins>
      <w:ins w:id="215" w:author="Björn Jörges" w:date="2020-01-20T17:57:00Z">
        <w:r w:rsidR="00415A8A">
          <w:t>bears some similarities to ours, but is different enough to warrant a more conservative estimate</w:t>
        </w:r>
      </w:ins>
      <w:ins w:id="216" w:author="Björn Jörges" w:date="2020-01-20T17:58:00Z">
        <w:r w:rsidR="00415A8A">
          <w:t xml:space="preserve"> for the sake of the power analysis.</w:t>
        </w:r>
      </w:ins>
      <w:del w:id="217" w:author="Björn Jörges" w:date="2020-01-15T16:27:00Z">
        <w:r w:rsidR="00211BB7" w:rsidDel="00E67C26">
          <w:delText xml:space="preserve"> </w:delText>
        </w:r>
        <w:commentRangeStart w:id="218"/>
        <w:commentRangeStart w:id="219"/>
        <w:r w:rsidR="00211BB7" w:rsidDel="00E67C26">
          <w:delText xml:space="preserve">We estimate this bias at 1/8 of the </w:delText>
        </w:r>
        <w:r w:rsidR="00B821DA" w:rsidDel="00E67C26">
          <w:delText xml:space="preserve">mean </w:delText>
        </w:r>
        <w:r w:rsidR="00211BB7" w:rsidDel="00E67C26">
          <w:delText xml:space="preserve">presented </w:delText>
        </w:r>
        <w:r w:rsidR="00B821DA" w:rsidDel="00E67C26">
          <w:delText xml:space="preserve">self-motion </w:delText>
        </w:r>
        <w:r w:rsidR="00211BB7" w:rsidDel="00E67C26">
          <w:delText>velocity</w:delText>
        </w:r>
        <w:commentRangeEnd w:id="218"/>
        <w:r w:rsidR="00A90434" w:rsidDel="00E67C26">
          <w:rPr>
            <w:rStyle w:val="Kommentarzeichen"/>
          </w:rPr>
          <w:commentReference w:id="218"/>
        </w:r>
      </w:del>
      <w:commentRangeEnd w:id="219"/>
      <w:r w:rsidR="00F7048D">
        <w:rPr>
          <w:rStyle w:val="Kommentarzeichen"/>
        </w:rPr>
        <w:commentReference w:id="219"/>
      </w:r>
      <w:del w:id="220" w:author="Björn Jörges" w:date="2020-01-15T16:27:00Z">
        <w:r w:rsidR="00211BB7" w:rsidDel="00E67C26">
          <w:delText>.</w:delText>
        </w:r>
      </w:del>
      <w:r w:rsidR="00211BB7">
        <w:t xml:space="preserve"> For the standard deviation, we part</w:t>
      </w:r>
      <w:r w:rsidR="008D0397">
        <w:t>ed</w:t>
      </w:r>
      <w:r w:rsidR="00211BB7">
        <w:t xml:space="preserve"> from a </w:t>
      </w:r>
      <w:del w:id="221" w:author="Björn Jörges" w:date="2020-01-17T16:49:00Z">
        <w:r w:rsidR="00211BB7" w:rsidDel="00F7048D">
          <w:delText>discrimination threshold of</w:delText>
        </w:r>
      </w:del>
      <w:ins w:id="222" w:author="Björn Jörges" w:date="2020-01-20T15:40:00Z">
        <w:r w:rsidR="000C0C29">
          <w:t>W</w:t>
        </w:r>
      </w:ins>
      <w:ins w:id="223" w:author="Björn Jörges" w:date="2020-01-17T16:49:00Z">
        <w:r w:rsidR="00F7048D">
          <w:t>eber fraction of</w:t>
        </w:r>
      </w:ins>
      <w:r w:rsidR="00211BB7">
        <w:t xml:space="preserve"> </w:t>
      </w:r>
      <w:ins w:id="224" w:author="Björn Jörges" w:date="2020-01-15T16:27:00Z">
        <w:r w:rsidR="00E67C26">
          <w:t>7 </w:t>
        </w:r>
      </w:ins>
      <w:del w:id="225" w:author="Björn Jörges" w:date="2020-01-15T16:27:00Z">
        <w:r w:rsidR="00211BB7" w:rsidDel="00E67C26">
          <w:delText>10 </w:delText>
        </w:r>
      </w:del>
      <w:r w:rsidR="00211BB7">
        <w:t>% for the static condition</w:t>
      </w:r>
      <w:ins w:id="226" w:author="Björn Jörges" w:date="2020-01-15T16:27:00Z">
        <w:r w:rsidR="00E67C26">
          <w:t xml:space="preserve"> </w:t>
        </w:r>
        <w:r w:rsidR="00E67C26">
          <w:fldChar w:fldCharType="begin" w:fldLock="1"/>
        </w:r>
      </w:ins>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ins w:id="227" w:author="Björn Jörges" w:date="2020-01-15T16:27:00Z">
        <w:r w:rsidR="00E67C26">
          <w:fldChar w:fldCharType="end"/>
        </w:r>
      </w:ins>
      <w:r w:rsidR="00211BB7">
        <w:t>, which corresponds roughly to a standard deviation of 1</w:t>
      </w:r>
      <w:ins w:id="228" w:author="Björn Jörges" w:date="2020-01-15T16:27:00Z">
        <w:r w:rsidR="00E67C26">
          <w:t>0</w:t>
        </w:r>
      </w:ins>
      <w:del w:id="229" w:author="Björn Jörges" w:date="2020-01-15T16:27:00Z">
        <w:r w:rsidR="00211BB7" w:rsidDel="00E67C26">
          <w:delText>5</w:delText>
        </w:r>
      </w:del>
      <w:r w:rsidR="00211BB7">
        <w:t xml:space="preserve"> % of the PSE. Where the observer </w:t>
      </w:r>
      <w:r w:rsidR="008D0397">
        <w:t>is</w:t>
      </w:r>
      <w:r w:rsidR="00211BB7">
        <w:t xml:space="preserve"> moving, we expect</w:t>
      </w:r>
      <w:r w:rsidR="008D0397">
        <w:t>ed</w:t>
      </w:r>
      <w:r w:rsidR="00211BB7">
        <w:t xml:space="preserve"> increased </w:t>
      </w:r>
      <w:del w:id="230" w:author="Björn Jörges" w:date="2020-01-15T16:11:00Z">
        <w:r w:rsidR="00211BB7" w:rsidDel="003040A3">
          <w:delText xml:space="preserve">thresholds </w:delText>
        </w:r>
      </w:del>
      <w:ins w:id="231" w:author="Björn Jörges" w:date="2020-01-15T16:11:00Z">
        <w:r w:rsidR="003040A3">
          <w:t xml:space="preserve">JNDs </w:t>
        </w:r>
      </w:ins>
      <w:r w:rsidR="00211BB7">
        <w:t xml:space="preserve">and </w:t>
      </w:r>
      <w:commentRangeStart w:id="232"/>
      <w:commentRangeStart w:id="233"/>
      <w:r w:rsidR="00211BB7">
        <w:t xml:space="preserve">therefore </w:t>
      </w:r>
      <w:commentRangeEnd w:id="232"/>
      <w:r w:rsidR="00A90434">
        <w:rPr>
          <w:rStyle w:val="Kommentarzeichen"/>
        </w:rPr>
        <w:commentReference w:id="232"/>
      </w:r>
      <w:commentRangeEnd w:id="233"/>
      <w:r w:rsidR="00F7048D">
        <w:rPr>
          <w:rStyle w:val="Kommentarzeichen"/>
        </w:rPr>
        <w:commentReference w:id="233"/>
      </w:r>
      <w:r w:rsidR="00211BB7">
        <w:t>an increased standard deviation.</w:t>
      </w:r>
      <w:ins w:id="234" w:author="Björn Jörges" w:date="2020-01-15T16:28:00Z">
        <w:r w:rsidR="00E67C26">
          <w:t xml:space="preserve"> For the sake of this power analysis, </w:t>
        </w:r>
      </w:ins>
      <w:r w:rsidR="00211BB7">
        <w:t xml:space="preserve"> </w:t>
      </w:r>
      <w:ins w:id="235" w:author="Björn Jörges" w:date="2020-01-15T16:28:00Z">
        <w:r w:rsidR="00E67C26">
          <w:t>w</w:t>
        </w:r>
      </w:ins>
      <w:commentRangeStart w:id="236"/>
      <w:commentRangeStart w:id="237"/>
      <w:del w:id="238" w:author="Björn Jörges" w:date="2020-01-15T16:28:00Z">
        <w:r w:rsidR="00211BB7" w:rsidDel="00E67C26">
          <w:delText>W</w:delText>
        </w:r>
      </w:del>
      <w:r w:rsidR="00211BB7">
        <w:t xml:space="preserve">e </w:t>
      </w:r>
      <w:del w:id="239" w:author="Björn Jörges" w:date="2020-01-15T16:28:00Z">
        <w:r w:rsidR="00211BB7" w:rsidDel="00E67C26">
          <w:delText xml:space="preserve">expect the standard deviation to be </w:delText>
        </w:r>
      </w:del>
      <w:ins w:id="240" w:author="Björn Jörges" w:date="2020-01-15T16:28:00Z">
        <w:r w:rsidR="00E67C26">
          <w:t xml:space="preserve">assume that the standard deviation in this case might be </w:t>
        </w:r>
      </w:ins>
      <w:r w:rsidR="00211BB7">
        <w:t>1/</w:t>
      </w:r>
      <w:ins w:id="241" w:author="Björn Jörges" w:date="2020-01-20T17:35:00Z">
        <w:r w:rsidR="00DF1A17">
          <w:t>4</w:t>
        </w:r>
      </w:ins>
      <w:del w:id="242" w:author="Björn Jörges" w:date="2020-01-20T17:35:00Z">
        <w:r w:rsidR="00211BB7" w:rsidDel="00DF1A17">
          <w:delText>3</w:delText>
        </w:r>
      </w:del>
      <w:r w:rsidR="00211BB7">
        <w:t xml:space="preserve"> higher than the standard deviation for a static observer</w:t>
      </w:r>
      <w:commentRangeEnd w:id="236"/>
      <w:r w:rsidR="00A90434">
        <w:rPr>
          <w:rStyle w:val="Kommentarzeichen"/>
        </w:rPr>
        <w:commentReference w:id="236"/>
      </w:r>
      <w:commentRangeEnd w:id="237"/>
      <w:r w:rsidR="00F7048D">
        <w:rPr>
          <w:rStyle w:val="Kommentarzeichen"/>
        </w:rPr>
        <w:commentReference w:id="237"/>
      </w:r>
      <w:r w:rsidR="00211BB7">
        <w:t>.</w:t>
      </w:r>
      <w:ins w:id="243" w:author="Björn Jörges" w:date="2020-01-20T17:49:00Z">
        <w:r w:rsidR="002F15FB">
          <w:t xml:space="preserve"> </w:t>
        </w:r>
      </w:ins>
      <w:ins w:id="244" w:author="Björn Jörges" w:date="2020-01-20T17:48:00Z">
        <w:r w:rsidR="002F15FB">
          <w:fldChar w:fldCharType="begin" w:fldLock="1"/>
        </w:r>
      </w:ins>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ins w:id="245" w:author="Björn Jörges" w:date="2020-01-20T17:48:00Z">
        <w:r w:rsidR="002F15FB">
          <w:fldChar w:fldCharType="end"/>
        </w:r>
        <w:r w:rsidR="002F15FB">
          <w:t xml:space="preserve"> </w:t>
        </w:r>
      </w:ins>
      <w:ins w:id="246" w:author="Björn Jörges" w:date="2020-01-20T17:52:00Z">
        <w:r w:rsidR="00415A8A">
          <w:t xml:space="preserve">found </w:t>
        </w:r>
      </w:ins>
      <w:ins w:id="247" w:author="Björn Jörges" w:date="2020-01-20T17:48:00Z">
        <w:r w:rsidR="002F15FB">
          <w:t>increase</w:t>
        </w:r>
      </w:ins>
      <w:ins w:id="248" w:author="Björn Jörges" w:date="2020-01-20T17:49:00Z">
        <w:r w:rsidR="00415A8A">
          <w:t>s</w:t>
        </w:r>
      </w:ins>
      <w:ins w:id="249" w:author="Björn Jörges" w:date="2020-01-20T17:48:00Z">
        <w:r w:rsidR="002F15FB">
          <w:t xml:space="preserve"> of </w:t>
        </w:r>
      </w:ins>
      <w:ins w:id="250" w:author="Björn Jörges" w:date="2020-01-20T17:49:00Z">
        <w:r w:rsidR="00415A8A">
          <w:t xml:space="preserve">up to </w:t>
        </w:r>
      </w:ins>
      <w:ins w:id="251" w:author="Björn Jörges" w:date="2020-01-20T17:50:00Z">
        <w:r w:rsidR="00415A8A">
          <w:t>2</w:t>
        </w:r>
      </w:ins>
      <w:ins w:id="252" w:author="Björn Jörges" w:date="2020-01-20T17:49:00Z">
        <w:r w:rsidR="00415A8A">
          <w:t xml:space="preserve">00 % in thresholds </w:t>
        </w:r>
      </w:ins>
      <w:ins w:id="253" w:author="Björn Jörges" w:date="2020-01-20T17:50:00Z">
        <w:r w:rsidR="00415A8A">
          <w:t xml:space="preserve">from </w:t>
        </w:r>
      </w:ins>
      <w:ins w:id="254" w:author="Björn Jörges" w:date="2020-01-20T17:52:00Z">
        <w:r w:rsidR="00415A8A">
          <w:t xml:space="preserve">no self-motion </w:t>
        </w:r>
      </w:ins>
      <w:ins w:id="255" w:author="Björn Jörges" w:date="2020-01-20T17:50:00Z">
        <w:r w:rsidR="00415A8A">
          <w:t>to visually simulated self-motion</w:t>
        </w:r>
      </w:ins>
      <w:ins w:id="256" w:author="Björn Jörges" w:date="2020-01-20T17:51:00Z">
        <w:r w:rsidR="00415A8A">
          <w:t xml:space="preserve">. </w:t>
        </w:r>
      </w:ins>
      <w:ins w:id="257" w:author="Björn Jörges" w:date="2020-01-20T17:52:00Z">
        <w:r w:rsidR="00415A8A">
          <w:t>We choose a much more</w:t>
        </w:r>
      </w:ins>
      <w:ins w:id="258" w:author="Björn Jörges" w:date="2020-01-20T17:53:00Z">
        <w:r w:rsidR="00415A8A">
          <w:t xml:space="preserve"> conservative value to account for task differences</w:t>
        </w:r>
      </w:ins>
      <w:ins w:id="259" w:author="Björn Jörges" w:date="2020-01-20T17:49:00Z">
        <w:r w:rsidR="002F15FB">
          <w:t>.</w:t>
        </w:r>
      </w:ins>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 xml:space="preserve">o account for the fact that our staircase leads to a concentration of responses around the PSE, we </w:t>
      </w:r>
      <w:proofErr w:type="spellStart"/>
      <w:r w:rsidR="00211BB7">
        <w:t>dr</w:t>
      </w:r>
      <w:r w:rsidR="008D0397">
        <w:t>w</w:t>
      </w:r>
      <w:r w:rsidR="006B56CF">
        <w:t>w</w:t>
      </w:r>
      <w:proofErr w:type="spellEnd"/>
      <w:r w:rsidR="006B56CF">
        <w:t xml:space="preserve"> the </w:t>
      </w:r>
      <w:r w:rsidR="006B56CF">
        <w:lastRenderedPageBreak/>
        <w:t xml:space="preserve">stimulus strengths from a </w:t>
      </w:r>
      <w:del w:id="260" w:author="Björn Jörges" w:date="2020-01-20T16:54:00Z">
        <w:r w:rsidR="006B56CF" w:rsidDel="003C3F8E">
          <w:delText>distribution centered around the respective PSE with a very high kurtosis</w:delText>
        </w:r>
      </w:del>
      <w:ins w:id="261" w:author="Björn Jörges" w:date="2020-01-20T16:54:00Z">
        <w:r w:rsidR="003C3F8E">
          <w:t xml:space="preserve">Cauchy distribution with </w:t>
        </w:r>
      </w:ins>
      <w:ins w:id="262" w:author="Björn Jörges" w:date="2020-01-20T16:55:00Z">
        <w:r w:rsidR="003C3F8E">
          <w:t>a location of 1 and a scale of 0.02</w:t>
        </w:r>
      </w:ins>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0DB23625"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w:t>
      </w:r>
      <w:commentRangeStart w:id="263"/>
      <w:r w:rsidRPr="007B14FB">
        <w:rPr>
          <w:b/>
          <w:bCs/>
        </w:rPr>
        <w:t xml:space="preserve">power of </w:t>
      </w:r>
      <w:ins w:id="264" w:author="Björn Jörges" w:date="2020-01-17T15:29:00Z">
        <w:r w:rsidR="006236B0">
          <w:rPr>
            <w:b/>
            <w:bCs/>
          </w:rPr>
          <w:t>0.</w:t>
        </w:r>
      </w:ins>
      <w:ins w:id="265" w:author="Björn Jörges" w:date="2020-01-17T15:19:00Z">
        <w:r w:rsidR="00BE0A7C">
          <w:rPr>
            <w:b/>
            <w:bCs/>
          </w:rPr>
          <w:t>9</w:t>
        </w:r>
      </w:ins>
      <w:ins w:id="266" w:author="Björn Jörges" w:date="2020-01-20T17:35:00Z">
        <w:r w:rsidR="00DF1A17">
          <w:rPr>
            <w:b/>
            <w:bCs/>
          </w:rPr>
          <w:t>2</w:t>
        </w:r>
      </w:ins>
      <w:r w:rsidR="009D53AE">
        <w:rPr>
          <w:b/>
          <w:bCs/>
        </w:rPr>
        <w:t>5</w:t>
      </w:r>
      <w:del w:id="267" w:author="Björn Jörges" w:date="2020-01-17T15:29:00Z">
        <w:r w:rsidRPr="007B14FB" w:rsidDel="006236B0">
          <w:rPr>
            <w:b/>
            <w:bCs/>
          </w:rPr>
          <w:delText> %</w:delText>
        </w:r>
      </w:del>
      <w:r w:rsidRPr="007B14FB">
        <w:rPr>
          <w:b/>
          <w:bCs/>
        </w:rPr>
        <w:t xml:space="preserve"> </w:t>
      </w:r>
      <w:commentRangeEnd w:id="263"/>
      <w:r w:rsidR="00A90434">
        <w:rPr>
          <w:rStyle w:val="Kommentarzeichen"/>
        </w:rPr>
        <w:commentReference w:id="263"/>
      </w:r>
      <w:r w:rsidRPr="007B14FB">
        <w:rPr>
          <w:b/>
          <w:bCs/>
        </w:rPr>
        <w:t xml:space="preserve">for the differences in </w:t>
      </w:r>
      <w:del w:id="268" w:author="Björn Jörges" w:date="2020-01-17T15:29:00Z">
        <w:r w:rsidRPr="007B14FB" w:rsidDel="006236B0">
          <w:rPr>
            <w:b/>
            <w:bCs/>
          </w:rPr>
          <w:delText>thresholds</w:delText>
        </w:r>
      </w:del>
      <w:ins w:id="269" w:author="Björn Jörges" w:date="2020-01-17T15:29:00Z">
        <w:r w:rsidR="006236B0">
          <w:rPr>
            <w:b/>
            <w:bCs/>
          </w:rPr>
          <w:t>JNDs</w:t>
        </w:r>
      </w:ins>
      <w:r w:rsidRPr="007B14FB">
        <w:rPr>
          <w:b/>
          <w:bCs/>
        </w:rPr>
        <w:t xml:space="preserve">, and a power of </w:t>
      </w:r>
      <w:del w:id="270" w:author="Björn Jörges" w:date="2020-01-17T15:29:00Z">
        <w:r w:rsidR="00A71014" w:rsidDel="006236B0">
          <w:rPr>
            <w:b/>
            <w:bCs/>
          </w:rPr>
          <w:delText>9</w:delText>
        </w:r>
        <w:r w:rsidR="007C7E8B" w:rsidDel="006236B0">
          <w:rPr>
            <w:b/>
            <w:bCs/>
          </w:rPr>
          <w:delText>9</w:delText>
        </w:r>
        <w:r w:rsidRPr="007B14FB" w:rsidDel="006236B0">
          <w:rPr>
            <w:b/>
            <w:bCs/>
          </w:rPr>
          <w:delText> </w:delText>
        </w:r>
      </w:del>
      <w:ins w:id="271" w:author="Björn Jörges" w:date="2020-01-17T15:29:00Z">
        <w:r w:rsidR="006236B0">
          <w:rPr>
            <w:b/>
            <w:bCs/>
          </w:rPr>
          <w:t>nearly 1</w:t>
        </w:r>
        <w:r w:rsidR="006236B0" w:rsidRPr="007B14FB">
          <w:rPr>
            <w:b/>
            <w:bCs/>
          </w:rPr>
          <w:t> </w:t>
        </w:r>
      </w:ins>
      <w:del w:id="272" w:author="Björn Jörges" w:date="2020-01-17T15:29:00Z">
        <w:r w:rsidRPr="007B14FB" w:rsidDel="006236B0">
          <w:rPr>
            <w:b/>
            <w:bCs/>
          </w:rPr>
          <w:delText xml:space="preserve">% </w:delText>
        </w:r>
      </w:del>
      <w:r w:rsidRPr="007B14FB">
        <w:rPr>
          <w:b/>
          <w:bCs/>
        </w:rPr>
        <w:t>for the differences in PSE</w:t>
      </w:r>
      <w:ins w:id="273" w:author="Björn Jörges" w:date="2020-01-17T15:30:00Z">
        <w:r w:rsidR="006236B0">
          <w:rPr>
            <w:b/>
            <w:bCs/>
          </w:rPr>
          <w:t>s</w:t>
        </w:r>
      </w:ins>
      <w:r w:rsidRPr="007B14FB">
        <w:rPr>
          <w:b/>
          <w:bCs/>
        </w:rPr>
        <w:t>.</w:t>
      </w:r>
    </w:p>
    <w:p w14:paraId="566E2BC0" w14:textId="2B7DACA6" w:rsidR="00476525" w:rsidRDefault="00476525" w:rsidP="00D217A0">
      <w:pPr>
        <w:jc w:val="both"/>
      </w:pPr>
      <w:moveFromRangeStart w:id="274" w:author="Björn Jörges" w:date="2020-01-21T03:14:00Z" w:name="move30468861"/>
      <w:moveFrom w:id="275" w:author="Björn Jörges" w:date="2020-01-21T03:14:00Z">
        <w:r w:rsidDel="00BC457D">
          <w:t xml:space="preserve">The R code used for this power analysis is available online under </w:t>
        </w:r>
        <w:r w:rsidR="009B3406" w:rsidDel="00BC457D">
          <w:fldChar w:fldCharType="begin"/>
        </w:r>
        <w:r w:rsidR="009B3406" w:rsidDel="00BC457D">
          <w:instrText xml:space="preserve"> HYPERLINK "https://github.com/b-jorges/Motion-Perception-during-Self-Motion/blob/master/PowerAnalysisMotionEstimation.R" </w:instrText>
        </w:r>
        <w:r w:rsidR="009B3406" w:rsidDel="00BC457D">
          <w:fldChar w:fldCharType="separate"/>
        </w:r>
        <w:r w:rsidR="00702967" w:rsidDel="00BC457D">
          <w:rPr>
            <w:rStyle w:val="Hyperlink"/>
          </w:rPr>
          <w:t>https://github.com/b-jorges/Motion-Perception-during-Self-Motion/blob/master/PowerAnalysisMotionEstimation.R</w:t>
        </w:r>
        <w:r w:rsidR="009B3406" w:rsidDel="00BC457D">
          <w:rPr>
            <w:rStyle w:val="Hyperlink"/>
          </w:rPr>
          <w:fldChar w:fldCharType="end"/>
        </w:r>
        <w:r w:rsidDel="00BC457D">
          <w:t>.</w:t>
        </w:r>
      </w:moveFrom>
      <w:moveFromRangeEnd w:id="274"/>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 xml:space="preserve">Pre-existing </w:t>
      </w:r>
      <w:commentRangeStart w:id="276"/>
      <w:r w:rsidRPr="00A76B32">
        <w:rPr>
          <w:b/>
          <w:bCs/>
        </w:rPr>
        <w:t>Data</w:t>
      </w:r>
      <w:commentRangeEnd w:id="276"/>
      <w:r w:rsidR="00ED50A6">
        <w:rPr>
          <w:rStyle w:val="Kommentarzeichen"/>
        </w:rPr>
        <w:commentReference w:id="276"/>
      </w:r>
    </w:p>
    <w:p w14:paraId="4EBFBF20" w14:textId="21E585FC" w:rsidR="00A76B32" w:rsidRDefault="00D8489E" w:rsidP="00D217A0">
      <w:pPr>
        <w:jc w:val="both"/>
      </w:pPr>
      <w:r>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that our Test Model is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r w:rsidR="00033D1F">
        <w:fldChar w:fldCharType="begin"/>
      </w:r>
      <w:r w:rsidR="00033D1F">
        <w:instrText xml:space="preserve"> HYPERLINK "</w:instrText>
      </w:r>
      <w:r w:rsidR="00033D1F" w:rsidRPr="00033D1F">
        <w:rPr>
          <w:rPrChange w:id="278" w:author="Björn Jörges" w:date="2020-01-21T03:13:00Z">
            <w:rPr>
              <w:rStyle w:val="Hyperlink"/>
            </w:rPr>
          </w:rPrChange>
        </w:rPr>
        <w:instrText>https://github.com/b-jorges/Motion-Perception-during-Self-Motion/blob/master/AnalysisPilotData.R</w:instrText>
      </w:r>
      <w:r w:rsidR="00033D1F">
        <w:instrText xml:space="preserve">" </w:instrText>
      </w:r>
      <w:r w:rsidR="00033D1F">
        <w:fldChar w:fldCharType="separate"/>
      </w:r>
      <w:r w:rsidR="00033D1F" w:rsidRPr="00033D1F">
        <w:rPr>
          <w:rStyle w:val="Hyperlink"/>
        </w:rPr>
        <w:t>https://github.com/b-jorges/Motion-Perception-during-Self-Motion/blob/master/AnalysisPilotData.R</w:t>
      </w:r>
      <w:r w:rsidR="00033D1F">
        <w:fldChar w:fldCharType="end"/>
      </w:r>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rPr>
          <w:ins w:id="279" w:author="Björn Jörges" w:date="2020-01-20T18:29:00Z"/>
        </w:rPr>
      </w:pPr>
    </w:p>
    <w:p w14:paraId="2EA723C7" w14:textId="50E4CBAD" w:rsidR="00D8489E" w:rsidRPr="00AA456F" w:rsidRDefault="00D8489E" w:rsidP="00D217A0">
      <w:pPr>
        <w:jc w:val="both"/>
        <w:rPr>
          <w:ins w:id="280" w:author="Björn Jörges" w:date="2020-01-20T18:29:00Z"/>
          <w:b/>
          <w:rPrChange w:id="281" w:author="Björn Jörges" w:date="2020-01-21T02:11:00Z">
            <w:rPr>
              <w:ins w:id="282" w:author="Björn Jörges" w:date="2020-01-20T18:29:00Z"/>
            </w:rPr>
          </w:rPrChange>
        </w:rPr>
      </w:pPr>
      <w:ins w:id="283" w:author="Björn Jörges" w:date="2020-01-20T18:29:00Z">
        <w:r w:rsidRPr="00AA456F">
          <w:rPr>
            <w:b/>
            <w:rPrChange w:id="284" w:author="Björn Jörges" w:date="2020-01-21T02:11:00Z">
              <w:rPr/>
            </w:rPrChange>
          </w:rPr>
          <w:t>Open Data</w:t>
        </w:r>
      </w:ins>
    </w:p>
    <w:p w14:paraId="74669724" w14:textId="66D508E7" w:rsidR="00D8489E" w:rsidRDefault="00D8489E" w:rsidP="00D217A0">
      <w:pPr>
        <w:jc w:val="both"/>
        <w:rPr>
          <w:ins w:id="285" w:author="Björn Jörges" w:date="2020-01-20T18:29:00Z"/>
        </w:rPr>
      </w:pPr>
      <w:ins w:id="286" w:author="Björn Jörges" w:date="2020-01-20T18:29:00Z">
        <w:r>
          <w:t>We will publish all raw data collected during this proj</w:t>
        </w:r>
      </w:ins>
      <w:ins w:id="287" w:author="Björn Jörges" w:date="2020-01-20T18:30:00Z">
        <w:r>
          <w:t xml:space="preserve">ect in the GitHub repository </w:t>
        </w:r>
        <w:r>
          <w:fldChar w:fldCharType="begin"/>
        </w:r>
        <w:r>
          <w:instrText xml:space="preserve"> HYPERLINK "https://github.com/b-jorges/Motion-Perception-during-Self-Motion/" </w:instrText>
        </w:r>
        <w:r>
          <w:fldChar w:fldCharType="separate"/>
        </w:r>
        <w:r>
          <w:rPr>
            <w:rStyle w:val="Hyperlink"/>
          </w:rPr>
          <w:t>https://github.com/b-jorges/Motion-Perception-during-Self-Motion/</w:t>
        </w:r>
        <w:r>
          <w:fldChar w:fldCharType="end"/>
        </w:r>
        <w:r>
          <w:t xml:space="preserve">. </w:t>
        </w:r>
      </w:ins>
    </w:p>
    <w:p w14:paraId="776CD4A8" w14:textId="77777777" w:rsidR="00D8489E" w:rsidRDefault="00D8489E" w:rsidP="00D217A0">
      <w:pPr>
        <w:jc w:val="both"/>
      </w:pPr>
    </w:p>
    <w:p w14:paraId="32E3901B" w14:textId="276DA402" w:rsidR="00C4466E" w:rsidRPr="00D8489E" w:rsidRDefault="00EB5260" w:rsidP="00D217A0">
      <w:pPr>
        <w:jc w:val="both"/>
        <w:rPr>
          <w:b/>
          <w:bCs/>
          <w:lang w:val="de-DE"/>
          <w:rPrChange w:id="288" w:author="Björn Jörges" w:date="2020-01-20T18:28:00Z">
            <w:rPr>
              <w:b/>
              <w:bCs/>
            </w:rPr>
          </w:rPrChange>
        </w:rPr>
      </w:pPr>
      <w:ins w:id="289" w:author="Björn Jörges" w:date="2020-01-21T03:20:00Z">
        <w:r>
          <w:rPr>
            <w:b/>
            <w:bCs/>
            <w:lang w:val="de-DE"/>
          </w:rPr>
          <w:t>References</w:t>
        </w:r>
      </w:ins>
    </w:p>
    <w:p w14:paraId="353FB899" w14:textId="40BF2E4C"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ins w:id="290" w:author="Björn Jörges" w:date="2020-01-21T03:20:00Z">
        <w:r>
          <w:fldChar w:fldCharType="begin" w:fldLock="1"/>
        </w:r>
        <w:r>
          <w:instrText xml:space="preserve">ADDIN Mendeley Bibliography CSL_BIBLIOGRAPHY </w:instrText>
        </w:r>
      </w:ins>
      <w:r>
        <w:fldChar w:fldCharType="separate"/>
      </w:r>
      <w:r w:rsidRPr="00EB5260">
        <w:rPr>
          <w:rFonts w:ascii="Calibri" w:hAnsi="Calibri" w:cs="Calibri"/>
          <w:noProof/>
          <w:szCs w:val="24"/>
        </w:rPr>
        <w:t xml:space="preserve">Aguado, B., &amp; López-Moliner, J. (2019). Perceived speed of motion in depth modulates misjudgements of approaching trajectories consistently with a slow prior.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159</w:t>
      </w:r>
      <w:r w:rsidRPr="00EB5260">
        <w:rPr>
          <w:rFonts w:ascii="Calibri" w:hAnsi="Calibri" w:cs="Calibri"/>
          <w:noProof/>
          <w:szCs w:val="24"/>
        </w:rPr>
        <w:t>, 1–9. https://doi.org/10.1016/j.visres.2019.03.009</w:t>
      </w:r>
    </w:p>
    <w:p w14:paraId="68998A7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lastRenderedPageBreak/>
        <w:t>18</w:t>
      </w:r>
      <w:r w:rsidRPr="00EB5260">
        <w:rPr>
          <w:rFonts w:ascii="Calibri" w:hAnsi="Calibri" w:cs="Calibri"/>
          <w:noProof/>
          <w:szCs w:val="24"/>
        </w:rPr>
        <w:t>(12), 12. https://doi.org/10.1167/18.12.12</w:t>
      </w:r>
    </w:p>
    <w:p w14:paraId="6560E81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Dokka, K., MacNeilage, P. R., DeAngelis, G. C., &amp; Angelaki, D. E. (2015). Multisensory self-motion compensation during object trajectory judgments. </w:t>
      </w:r>
      <w:r w:rsidRPr="00EB5260">
        <w:rPr>
          <w:rFonts w:ascii="Calibri" w:hAnsi="Calibri" w:cs="Calibri"/>
          <w:i/>
          <w:iCs/>
          <w:noProof/>
          <w:szCs w:val="24"/>
        </w:rPr>
        <w:t>Cerebral Cortex</w:t>
      </w:r>
      <w:r w:rsidRPr="00EB5260">
        <w:rPr>
          <w:rFonts w:ascii="Calibri" w:hAnsi="Calibri" w:cs="Calibri"/>
          <w:noProof/>
          <w:szCs w:val="24"/>
        </w:rPr>
        <w:t xml:space="preserve">, </w:t>
      </w:r>
      <w:r w:rsidRPr="00EB5260">
        <w:rPr>
          <w:rFonts w:ascii="Calibri" w:hAnsi="Calibri" w:cs="Calibri"/>
          <w:i/>
          <w:iCs/>
          <w:noProof/>
          <w:szCs w:val="24"/>
        </w:rPr>
        <w:t>25</w:t>
      </w:r>
      <w:r w:rsidRPr="00EB5260">
        <w:rPr>
          <w:rFonts w:ascii="Calibri" w:hAnsi="Calibri" w:cs="Calibri"/>
          <w:noProof/>
          <w:szCs w:val="24"/>
        </w:rPr>
        <w:t>(3), 619–630. https://doi.org/10.1093/cercor/bht247</w:t>
      </w:r>
    </w:p>
    <w:p w14:paraId="51B5A349"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Dupin, L., &amp; Wexler, M. (2013). Motion perception by a moving observer in a threedimensional environment.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13</w:t>
      </w:r>
      <w:r w:rsidRPr="00EB5260">
        <w:rPr>
          <w:rFonts w:ascii="Calibri" w:hAnsi="Calibri" w:cs="Calibri"/>
          <w:noProof/>
          <w:szCs w:val="24"/>
        </w:rPr>
        <w:t>(2), 1–14. https://doi.org/10.1167/13.2.15</w:t>
      </w:r>
    </w:p>
    <w:p w14:paraId="4045FFEF"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Dyde, R. T., &amp; Harris, L. R. (2008). The influence of retinal and extra-retinal motion cues on perceived object motion during self-motion.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8</w:t>
      </w:r>
      <w:r w:rsidRPr="00EB5260">
        <w:rPr>
          <w:rFonts w:ascii="Calibri" w:hAnsi="Calibri" w:cs="Calibri"/>
          <w:noProof/>
          <w:szCs w:val="24"/>
        </w:rPr>
        <w:t>(14), 1–10. https://doi.org/10.1167/8.14.5</w:t>
      </w:r>
    </w:p>
    <w:p w14:paraId="58785A8D"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Fetsch, C. R., Deangelis, G. C., &amp; Angelaki, D. E. (2010). Visual-vestibular cue integration for heading perception: Applications of optimal cue integration theory. </w:t>
      </w:r>
      <w:r w:rsidRPr="00EB5260">
        <w:rPr>
          <w:rFonts w:ascii="Calibri" w:hAnsi="Calibri" w:cs="Calibri"/>
          <w:i/>
          <w:iCs/>
          <w:noProof/>
          <w:szCs w:val="24"/>
        </w:rPr>
        <w:t>European Journal of Neuroscience</w:t>
      </w:r>
      <w:r w:rsidRPr="00EB5260">
        <w:rPr>
          <w:rFonts w:ascii="Calibri" w:hAnsi="Calibri" w:cs="Calibri"/>
          <w:noProof/>
          <w:szCs w:val="24"/>
        </w:rPr>
        <w:t xml:space="preserve">, </w:t>
      </w:r>
      <w:r w:rsidRPr="00EB5260">
        <w:rPr>
          <w:rFonts w:ascii="Calibri" w:hAnsi="Calibri" w:cs="Calibri"/>
          <w:i/>
          <w:iCs/>
          <w:noProof/>
          <w:szCs w:val="24"/>
        </w:rPr>
        <w:t>31</w:t>
      </w:r>
      <w:r w:rsidRPr="00EB5260">
        <w:rPr>
          <w:rFonts w:ascii="Calibri" w:hAnsi="Calibri" w:cs="Calibri"/>
          <w:noProof/>
          <w:szCs w:val="24"/>
        </w:rPr>
        <w:t>(10), 1721–1729. https://doi.org/10.1111/j.1460-9568.2010.07207.x</w:t>
      </w:r>
    </w:p>
    <w:p w14:paraId="1C36AE3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Gray, R., MacUga, K., &amp; Regan, D. (2004). Long range interactions between object-motion and self-motion in the perception of movement in depth.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44</w:t>
      </w:r>
      <w:r w:rsidRPr="00EB5260">
        <w:rPr>
          <w:rFonts w:ascii="Calibri" w:hAnsi="Calibri" w:cs="Calibri"/>
          <w:noProof/>
          <w:szCs w:val="24"/>
        </w:rPr>
        <w:t>(2), 179–195. https://doi.org/10.1016/j.visres.2003.09.001</w:t>
      </w:r>
    </w:p>
    <w:p w14:paraId="78C52E8B"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Henrich, J., Heine, S. J., &amp; Norenzayan, A. (2010). The weirdest people in the world? </w:t>
      </w:r>
      <w:r w:rsidRPr="00EB5260">
        <w:rPr>
          <w:rFonts w:ascii="Calibri" w:hAnsi="Calibri" w:cs="Calibri"/>
          <w:i/>
          <w:iCs/>
          <w:noProof/>
          <w:szCs w:val="24"/>
        </w:rPr>
        <w:t>The Behavioral and Brain Sciences</w:t>
      </w:r>
      <w:r w:rsidRPr="00EB5260">
        <w:rPr>
          <w:rFonts w:ascii="Calibri" w:hAnsi="Calibri" w:cs="Calibri"/>
          <w:noProof/>
          <w:szCs w:val="24"/>
        </w:rPr>
        <w:t xml:space="preserve">, </w:t>
      </w:r>
      <w:r w:rsidRPr="00EB5260">
        <w:rPr>
          <w:rFonts w:ascii="Calibri" w:hAnsi="Calibri" w:cs="Calibri"/>
          <w:i/>
          <w:iCs/>
          <w:noProof/>
          <w:szCs w:val="24"/>
        </w:rPr>
        <w:t>33</w:t>
      </w:r>
      <w:r w:rsidRPr="00EB5260">
        <w:rPr>
          <w:rFonts w:ascii="Calibri" w:hAnsi="Calibri" w:cs="Calibri"/>
          <w:noProof/>
          <w:szCs w:val="24"/>
        </w:rPr>
        <w:t>(2–3), 61–83; discussion 83-135. https://doi.org/10.1017/S0140525X0999152X</w:t>
      </w:r>
    </w:p>
    <w:p w14:paraId="3F9772C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Jörges, B., &amp; López-Moliner, J. (2019). Earth-Gravity Congruent Motion Facilitates Ocular Control for Pursuit of Parabolic Trajectories. </w:t>
      </w:r>
      <w:r w:rsidRPr="00EB5260">
        <w:rPr>
          <w:rFonts w:ascii="Calibri" w:hAnsi="Calibri" w:cs="Calibri"/>
          <w:i/>
          <w:iCs/>
          <w:noProof/>
          <w:szCs w:val="24"/>
        </w:rPr>
        <w:t>Scientific Reports</w:t>
      </w:r>
      <w:r w:rsidRPr="00EB5260">
        <w:rPr>
          <w:rFonts w:ascii="Calibri" w:hAnsi="Calibri" w:cs="Calibri"/>
          <w:noProof/>
          <w:szCs w:val="24"/>
        </w:rPr>
        <w:t xml:space="preserve">, </w:t>
      </w:r>
      <w:r w:rsidRPr="00EB5260">
        <w:rPr>
          <w:rFonts w:ascii="Calibri" w:hAnsi="Calibri" w:cs="Calibri"/>
          <w:i/>
          <w:iCs/>
          <w:noProof/>
          <w:szCs w:val="24"/>
        </w:rPr>
        <w:t>9</w:t>
      </w:r>
      <w:r w:rsidRPr="00EB5260">
        <w:rPr>
          <w:rFonts w:ascii="Calibri" w:hAnsi="Calibri" w:cs="Calibri"/>
          <w:noProof/>
          <w:szCs w:val="24"/>
        </w:rPr>
        <w:t>(1), 1–13. https://doi.org/10.1038/s41598-019-50512-6</w:t>
      </w:r>
    </w:p>
    <w:p w14:paraId="301BCFF5"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López-Moliner, J., Brenner, E., Louw, S., &amp; Smeets, J. B. J. (2010). Catching a gently thrown ball. </w:t>
      </w:r>
      <w:r w:rsidRPr="00EB5260">
        <w:rPr>
          <w:rFonts w:ascii="Calibri" w:hAnsi="Calibri" w:cs="Calibri"/>
          <w:i/>
          <w:iCs/>
          <w:noProof/>
          <w:szCs w:val="24"/>
        </w:rPr>
        <w:t>Experimental Brain Research</w:t>
      </w:r>
      <w:r w:rsidRPr="00EB5260">
        <w:rPr>
          <w:rFonts w:ascii="Calibri" w:hAnsi="Calibri" w:cs="Calibri"/>
          <w:noProof/>
          <w:szCs w:val="24"/>
        </w:rPr>
        <w:t xml:space="preserve">, </w:t>
      </w:r>
      <w:r w:rsidRPr="00EB5260">
        <w:rPr>
          <w:rFonts w:ascii="Calibri" w:hAnsi="Calibri" w:cs="Calibri"/>
          <w:i/>
          <w:iCs/>
          <w:noProof/>
          <w:szCs w:val="24"/>
        </w:rPr>
        <w:t>206</w:t>
      </w:r>
      <w:r w:rsidRPr="00EB5260">
        <w:rPr>
          <w:rFonts w:ascii="Calibri" w:hAnsi="Calibri" w:cs="Calibri"/>
          <w:noProof/>
          <w:szCs w:val="24"/>
        </w:rPr>
        <w:t>(4), 409–417. https://doi.org/10.1007/s00221-010-2421-1</w:t>
      </w:r>
    </w:p>
    <w:p w14:paraId="3605A74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McKee, S. P. (1981). A local mechanism for differential velocity detection.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21</w:t>
      </w:r>
      <w:r w:rsidRPr="00EB5260">
        <w:rPr>
          <w:rFonts w:ascii="Calibri" w:hAnsi="Calibri" w:cs="Calibri"/>
          <w:noProof/>
          <w:szCs w:val="24"/>
        </w:rPr>
        <w:t>, 491–500.</w:t>
      </w:r>
    </w:p>
    <w:p w14:paraId="11EFD86B"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Moscatelli, A., &amp; Lacquaniti, F. (2012). </w:t>
      </w:r>
      <w:r w:rsidRPr="00EB5260">
        <w:rPr>
          <w:rFonts w:ascii="Calibri" w:hAnsi="Calibri" w:cs="Calibri"/>
          <w:i/>
          <w:iCs/>
          <w:noProof/>
          <w:szCs w:val="24"/>
        </w:rPr>
        <w:t>Modeling psychophysical data at the population-level : The generalized linear mixed model</w:t>
      </w:r>
      <w:r w:rsidRPr="00EB5260">
        <w:rPr>
          <w:rFonts w:ascii="Calibri" w:hAnsi="Calibri" w:cs="Calibri"/>
          <w:noProof/>
          <w:szCs w:val="24"/>
        </w:rPr>
        <w:t xml:space="preserve">. </w:t>
      </w:r>
      <w:r w:rsidRPr="00EB5260">
        <w:rPr>
          <w:rFonts w:ascii="Calibri" w:hAnsi="Calibri" w:cs="Calibri"/>
          <w:i/>
          <w:iCs/>
          <w:noProof/>
          <w:szCs w:val="24"/>
        </w:rPr>
        <w:t>12</w:t>
      </w:r>
      <w:r w:rsidRPr="00EB5260">
        <w:rPr>
          <w:rFonts w:ascii="Calibri" w:hAnsi="Calibri" w:cs="Calibri"/>
          <w:noProof/>
          <w:szCs w:val="24"/>
        </w:rPr>
        <w:t>(2012), 1–17. https://doi.org/10.1167/12.11.26.Introduction</w:t>
      </w:r>
    </w:p>
    <w:p w14:paraId="394E312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Probst, T., Loose, R., Niedeggen, M., &amp; Wist, E. R. (1995). Processing of visual motion direction in the fronto-parallel plane in the stationary or moving observer. </w:t>
      </w:r>
      <w:r w:rsidRPr="00EB5260">
        <w:rPr>
          <w:rFonts w:ascii="Calibri" w:hAnsi="Calibri" w:cs="Calibri"/>
          <w:i/>
          <w:iCs/>
          <w:noProof/>
          <w:szCs w:val="24"/>
        </w:rPr>
        <w:t>Behavioural Brain Research</w:t>
      </w:r>
      <w:r w:rsidRPr="00EB5260">
        <w:rPr>
          <w:rFonts w:ascii="Calibri" w:hAnsi="Calibri" w:cs="Calibri"/>
          <w:noProof/>
          <w:szCs w:val="24"/>
        </w:rPr>
        <w:t xml:space="preserve">, </w:t>
      </w:r>
      <w:r w:rsidRPr="00EB5260">
        <w:rPr>
          <w:rFonts w:ascii="Calibri" w:hAnsi="Calibri" w:cs="Calibri"/>
          <w:i/>
          <w:iCs/>
          <w:noProof/>
          <w:szCs w:val="24"/>
        </w:rPr>
        <w:t>70</w:t>
      </w:r>
      <w:r w:rsidRPr="00EB5260">
        <w:rPr>
          <w:rFonts w:ascii="Calibri" w:hAnsi="Calibri" w:cs="Calibri"/>
          <w:noProof/>
          <w:szCs w:val="24"/>
        </w:rPr>
        <w:t>(2), 133–144. https://doi.org/10.1016/0166-4328(95)80003-4</w:t>
      </w:r>
    </w:p>
    <w:p w14:paraId="07BF7192"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Taylor, M. M., &amp; Creelman, C. D. (1967). PEST: Efficient Estimates on Probability Functions. </w:t>
      </w:r>
      <w:r w:rsidRPr="00EB5260">
        <w:rPr>
          <w:rFonts w:ascii="Calibri" w:hAnsi="Calibri" w:cs="Calibri"/>
          <w:i/>
          <w:iCs/>
          <w:noProof/>
          <w:szCs w:val="24"/>
        </w:rPr>
        <w:t>The Journal of the Acoustical Society of America</w:t>
      </w:r>
      <w:r w:rsidRPr="00EB5260">
        <w:rPr>
          <w:rFonts w:ascii="Calibri" w:hAnsi="Calibri" w:cs="Calibri"/>
          <w:noProof/>
          <w:szCs w:val="24"/>
        </w:rPr>
        <w:t xml:space="preserve">, </w:t>
      </w:r>
      <w:r w:rsidRPr="00EB5260">
        <w:rPr>
          <w:rFonts w:ascii="Calibri" w:hAnsi="Calibri" w:cs="Calibri"/>
          <w:i/>
          <w:iCs/>
          <w:noProof/>
          <w:szCs w:val="24"/>
        </w:rPr>
        <w:t>41</w:t>
      </w:r>
      <w:r w:rsidRPr="00EB5260">
        <w:rPr>
          <w:rFonts w:ascii="Calibri" w:hAnsi="Calibri" w:cs="Calibri"/>
          <w:noProof/>
          <w:szCs w:val="24"/>
        </w:rPr>
        <w:t>(4A), 782–787. https://doi.org/10.1121/1.1910407</w:t>
      </w:r>
    </w:p>
    <w:p w14:paraId="56749274"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Warren, P. A., &amp; Rushton, S. K. (2008). Evidence for flow-parsing in radial flow displays.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48</w:t>
      </w:r>
      <w:r w:rsidRPr="00EB5260">
        <w:rPr>
          <w:rFonts w:ascii="Calibri" w:hAnsi="Calibri" w:cs="Calibri"/>
          <w:noProof/>
          <w:szCs w:val="24"/>
        </w:rPr>
        <w:t>(5), 655–663. https://doi.org/10.1016/j.visres.2007.10.023</w:t>
      </w:r>
    </w:p>
    <w:p w14:paraId="5123509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rPr>
      </w:pPr>
      <w:r w:rsidRPr="00EB5260">
        <w:rPr>
          <w:rFonts w:ascii="Calibri" w:hAnsi="Calibri" w:cs="Calibri"/>
          <w:noProof/>
          <w:szCs w:val="24"/>
        </w:rPr>
        <w:t xml:space="preserve">Warren, P. A., &amp; Rushton, S. K. (2009). Perception of scene-relative object movement: Optic flow parsing and the contribution of monocular depth cues.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49</w:t>
      </w:r>
      <w:r w:rsidRPr="00EB5260">
        <w:rPr>
          <w:rFonts w:ascii="Calibri" w:hAnsi="Calibri" w:cs="Calibri"/>
          <w:noProof/>
          <w:szCs w:val="24"/>
        </w:rPr>
        <w:t>(11), 1406–1419. https://doi.org/10.1016/j.visres.2009.01.016</w:t>
      </w:r>
    </w:p>
    <w:p w14:paraId="467FE5C3" w14:textId="5D848A6C" w:rsidR="00C4466E" w:rsidRPr="00A76B32" w:rsidRDefault="00EB5260">
      <w:pPr>
        <w:widowControl w:val="0"/>
        <w:autoSpaceDE w:val="0"/>
        <w:autoSpaceDN w:val="0"/>
        <w:adjustRightInd w:val="0"/>
        <w:spacing w:line="240" w:lineRule="auto"/>
        <w:ind w:left="480" w:hanging="480"/>
        <w:pPrChange w:id="291" w:author="Björn Jörges" w:date="2020-01-20T18:02:00Z">
          <w:pPr>
            <w:jc w:val="both"/>
          </w:pPr>
        </w:pPrChange>
      </w:pPr>
      <w:ins w:id="292" w:author="Björn Jörges" w:date="2020-01-21T03:20:00Z">
        <w:r>
          <w:fldChar w:fldCharType="end"/>
        </w:r>
      </w:ins>
    </w:p>
    <w:sectPr w:rsidR="00C4466E" w:rsidRPr="00A76B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4" w:author="Laurence Roy Harris" w:date="2020-01-14T20:11:00Z" w:initials="LRH">
    <w:p w14:paraId="392DA428" w14:textId="6DFAEC0E" w:rsidR="00A90434" w:rsidRDefault="00A90434">
      <w:pPr>
        <w:pStyle w:val="Kommentartext"/>
      </w:pPr>
      <w:r>
        <w:rPr>
          <w:rStyle w:val="Kommentarzeichen"/>
        </w:rPr>
        <w:annotationRef/>
      </w:r>
      <w:r>
        <w:t>Except that you are comparing the velocity of two different things (big and little balls).</w:t>
      </w:r>
    </w:p>
  </w:comment>
  <w:comment w:id="218" w:author="Laurence Roy Harris" w:date="2020-01-14T20:12:00Z" w:initials="LRH">
    <w:p w14:paraId="4E3EC075" w14:textId="4E20861E" w:rsidR="00A90434" w:rsidRDefault="00A90434">
      <w:pPr>
        <w:pStyle w:val="Kommentartext"/>
      </w:pPr>
      <w:r>
        <w:rPr>
          <w:rStyle w:val="Kommentarzeichen"/>
        </w:rPr>
        <w:annotationRef/>
      </w:r>
      <w:r>
        <w:t>Is this just chosen randomly? If you have some reason to expect this value, you might let us know what it is!</w:t>
      </w:r>
    </w:p>
  </w:comment>
  <w:comment w:id="219" w:author="Björn Jörges" w:date="2020-01-17T16:49:00Z" w:initials="BJ">
    <w:p w14:paraId="66DD71FE" w14:textId="1E672383" w:rsidR="00F7048D" w:rsidRDefault="00F7048D">
      <w:pPr>
        <w:pStyle w:val="Kommentartext"/>
      </w:pPr>
      <w:r>
        <w:rPr>
          <w:rStyle w:val="Kommentarzeichen"/>
        </w:rPr>
        <w:annotationRef/>
      </w:r>
      <w:r w:rsidR="00415A8A">
        <w:rPr>
          <w:rStyle w:val="Kommentarzeichen"/>
        </w:rPr>
        <w:t>Added a reference</w:t>
      </w:r>
    </w:p>
  </w:comment>
  <w:comment w:id="232" w:author="Laurence Roy Harris" w:date="2020-01-14T20:15:00Z" w:initials="LRH">
    <w:p w14:paraId="50C615A6" w14:textId="4EC410A4" w:rsidR="00A90434" w:rsidRDefault="00A90434">
      <w:pPr>
        <w:pStyle w:val="Kommentartext"/>
      </w:pPr>
      <w:r>
        <w:rPr>
          <w:rStyle w:val="Kommentarzeichen"/>
        </w:rPr>
        <w:annotationRef/>
      </w:r>
      <w:r>
        <w:t>I don’t think there is any reason to think these would go together – unless you are assuming a sort of Weber fraction. Is this known for velocity discrimination? If so, give refs.</w:t>
      </w:r>
    </w:p>
  </w:comment>
  <w:comment w:id="233" w:author="Björn Jörges" w:date="2020-01-17T16:51:00Z" w:initials="BJ">
    <w:p w14:paraId="31636324" w14:textId="321488EE" w:rsidR="00F7048D" w:rsidRDefault="00F7048D">
      <w:pPr>
        <w:pStyle w:val="Kommentartext"/>
      </w:pPr>
      <w:r>
        <w:rPr>
          <w:rStyle w:val="Kommentarzeichen"/>
        </w:rPr>
        <w:annotationRef/>
      </w:r>
      <w:r w:rsidR="002F15FB">
        <w:rPr>
          <w:rStyle w:val="Kommentarzeichen"/>
        </w:rPr>
        <w:t>Added McKee, who speaks of Weber Fractions</w:t>
      </w:r>
    </w:p>
  </w:comment>
  <w:comment w:id="236" w:author="Laurence Roy Harris" w:date="2020-01-14T20:17:00Z" w:initials="LRH">
    <w:p w14:paraId="7F5B9665" w14:textId="39EC7E7D" w:rsidR="00A90434" w:rsidRDefault="00A90434">
      <w:pPr>
        <w:pStyle w:val="Kommentartext"/>
      </w:pPr>
      <w:r>
        <w:rPr>
          <w:rStyle w:val="Kommentarzeichen"/>
        </w:rPr>
        <w:annotationRef/>
      </w:r>
      <w:r>
        <w:t>Interesting. Why?</w:t>
      </w:r>
    </w:p>
  </w:comment>
  <w:comment w:id="237" w:author="Björn Jörges" w:date="2020-01-17T16:48:00Z" w:initials="BJ">
    <w:p w14:paraId="75F861C7" w14:textId="7FA77DB2" w:rsidR="00F7048D" w:rsidRDefault="00F7048D">
      <w:pPr>
        <w:pStyle w:val="Kommentartext"/>
      </w:pPr>
      <w:r>
        <w:rPr>
          <w:rStyle w:val="Kommentarzeichen"/>
        </w:rPr>
        <w:annotationRef/>
      </w:r>
      <w:r w:rsidR="00415A8A">
        <w:t>Added a reference</w:t>
      </w:r>
    </w:p>
  </w:comment>
  <w:comment w:id="263" w:author="Laurence Roy Harris" w:date="2020-01-14T20:19:00Z" w:initials="LRH">
    <w:p w14:paraId="52BF37A6" w14:textId="691CD9EF" w:rsidR="00A90434" w:rsidRDefault="00A90434">
      <w:pPr>
        <w:pStyle w:val="Kommentartext"/>
      </w:pPr>
      <w:r>
        <w:rPr>
          <w:rStyle w:val="Kommentarzeichen"/>
        </w:rPr>
        <w:annotationRef/>
      </w:r>
      <w:r>
        <w:t>Is power normally given as a percentage? (Forgive my ignorance)</w:t>
      </w:r>
    </w:p>
  </w:comment>
  <w:comment w:id="276" w:author="Björn Jörges" w:date="2020-01-21T03:21:00Z" w:initials="BJ">
    <w:p w14:paraId="46F61415" w14:textId="3FC1A29D" w:rsidR="00ED50A6" w:rsidRDefault="00ED50A6">
      <w:pPr>
        <w:pStyle w:val="Kommentartext"/>
      </w:pPr>
      <w:r>
        <w:rPr>
          <w:rStyle w:val="Kommentarzeichen"/>
        </w:rPr>
        <w:annotationRef/>
      </w:r>
      <w:r>
        <w:rPr>
          <w:rStyle w:val="Kommentarzeichen"/>
        </w:rPr>
        <w:t xml:space="preserve">(I should probably add a figure about our pilot </w:t>
      </w:r>
      <w:r>
        <w:rPr>
          <w:rStyle w:val="Kommentarzeichen"/>
        </w:rPr>
        <w:t>data.</w:t>
      </w:r>
      <w:r w:rsidR="009B3406">
        <w:rPr>
          <w:rStyle w:val="Kommentarzeichen"/>
        </w:rPr>
        <w:t>)</w:t>
      </w:r>
      <w:bookmarkStart w:id="277" w:name="_GoBack"/>
      <w:bookmarkEnd w:id="27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2DA428" w15:done="1"/>
  <w15:commentEx w15:paraId="4E3EC075" w15:done="0"/>
  <w15:commentEx w15:paraId="66DD71FE" w15:paraIdParent="4E3EC075" w15:done="0"/>
  <w15:commentEx w15:paraId="50C615A6" w15:done="0"/>
  <w15:commentEx w15:paraId="31636324" w15:paraIdParent="50C615A6" w15:done="0"/>
  <w15:commentEx w15:paraId="7F5B9665" w15:done="0"/>
  <w15:commentEx w15:paraId="75F861C7" w15:paraIdParent="7F5B9665" w15:done="0"/>
  <w15:commentEx w15:paraId="52BF37A6" w15:done="1"/>
  <w15:commentEx w15:paraId="46F614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DA428" w16cid:durableId="21C89F06"/>
  <w16cid:commentId w16cid:paraId="4E3EC075" w16cid:durableId="21C89F35"/>
  <w16cid:commentId w16cid:paraId="66DD71FE" w16cid:durableId="21CC641F"/>
  <w16cid:commentId w16cid:paraId="50C615A6" w16cid:durableId="21C89FFB"/>
  <w16cid:commentId w16cid:paraId="31636324" w16cid:durableId="21CC649C"/>
  <w16cid:commentId w16cid:paraId="7F5B9665" w16cid:durableId="21C8A04C"/>
  <w16cid:commentId w16cid:paraId="75F861C7" w16cid:durableId="21CC63D8"/>
  <w16cid:commentId w16cid:paraId="52BF37A6" w16cid:durableId="21C8A0D7"/>
  <w16cid:commentId w16cid:paraId="46F61415" w16cid:durableId="21D0E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rson w15:author="Laurence Roy Harris">
    <w15:presenceInfo w15:providerId="AD" w15:userId="S::harris@yorku.ca::d73d9182-641a-4539-9f54-070c32c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3D1F"/>
    <w:rsid w:val="0003504B"/>
    <w:rsid w:val="000447FB"/>
    <w:rsid w:val="000507AE"/>
    <w:rsid w:val="00051CDB"/>
    <w:rsid w:val="0005524E"/>
    <w:rsid w:val="000566B5"/>
    <w:rsid w:val="000979FA"/>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A2567"/>
    <w:rsid w:val="002A738E"/>
    <w:rsid w:val="002B28A0"/>
    <w:rsid w:val="002B3D22"/>
    <w:rsid w:val="002F15FB"/>
    <w:rsid w:val="002F45C1"/>
    <w:rsid w:val="00302E00"/>
    <w:rsid w:val="003040A3"/>
    <w:rsid w:val="00317E09"/>
    <w:rsid w:val="003207EE"/>
    <w:rsid w:val="003704BA"/>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236B0"/>
    <w:rsid w:val="00626889"/>
    <w:rsid w:val="00635780"/>
    <w:rsid w:val="00654A8F"/>
    <w:rsid w:val="00662DE5"/>
    <w:rsid w:val="006778D9"/>
    <w:rsid w:val="006A2426"/>
    <w:rsid w:val="006B56CF"/>
    <w:rsid w:val="006F0DE6"/>
    <w:rsid w:val="006F607B"/>
    <w:rsid w:val="00702967"/>
    <w:rsid w:val="00711C4D"/>
    <w:rsid w:val="0073656F"/>
    <w:rsid w:val="00740F7C"/>
    <w:rsid w:val="00741F9E"/>
    <w:rsid w:val="007478C9"/>
    <w:rsid w:val="00760B08"/>
    <w:rsid w:val="007640BB"/>
    <w:rsid w:val="007A1A84"/>
    <w:rsid w:val="007B14FB"/>
    <w:rsid w:val="007C7E8B"/>
    <w:rsid w:val="007D6820"/>
    <w:rsid w:val="0081339A"/>
    <w:rsid w:val="008366DA"/>
    <w:rsid w:val="008458E2"/>
    <w:rsid w:val="00845E3F"/>
    <w:rsid w:val="00856A69"/>
    <w:rsid w:val="008601AF"/>
    <w:rsid w:val="008A361B"/>
    <w:rsid w:val="008B3B08"/>
    <w:rsid w:val="008C00D3"/>
    <w:rsid w:val="008D0397"/>
    <w:rsid w:val="008D0B9F"/>
    <w:rsid w:val="008D4B1D"/>
    <w:rsid w:val="008F3F2F"/>
    <w:rsid w:val="008F7AE6"/>
    <w:rsid w:val="00900F96"/>
    <w:rsid w:val="00901ABF"/>
    <w:rsid w:val="009028AC"/>
    <w:rsid w:val="00911FAF"/>
    <w:rsid w:val="00914F9D"/>
    <w:rsid w:val="00915B4B"/>
    <w:rsid w:val="0092113C"/>
    <w:rsid w:val="00927B55"/>
    <w:rsid w:val="00951A0D"/>
    <w:rsid w:val="00994115"/>
    <w:rsid w:val="009A607E"/>
    <w:rsid w:val="009B140C"/>
    <w:rsid w:val="009B3406"/>
    <w:rsid w:val="009C6643"/>
    <w:rsid w:val="009C77F0"/>
    <w:rsid w:val="009D1039"/>
    <w:rsid w:val="009D53AE"/>
    <w:rsid w:val="009E76C6"/>
    <w:rsid w:val="00A355D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C1E33"/>
    <w:rsid w:val="00BC457D"/>
    <w:rsid w:val="00BD2C36"/>
    <w:rsid w:val="00BE0A7C"/>
    <w:rsid w:val="00BE0D85"/>
    <w:rsid w:val="00BE1D41"/>
    <w:rsid w:val="00C033C4"/>
    <w:rsid w:val="00C1489C"/>
    <w:rsid w:val="00C3289B"/>
    <w:rsid w:val="00C352B6"/>
    <w:rsid w:val="00C4466E"/>
    <w:rsid w:val="00C535BE"/>
    <w:rsid w:val="00C82E07"/>
    <w:rsid w:val="00CB3268"/>
    <w:rsid w:val="00CC3AED"/>
    <w:rsid w:val="00CE722E"/>
    <w:rsid w:val="00CF7F36"/>
    <w:rsid w:val="00D01520"/>
    <w:rsid w:val="00D05CE9"/>
    <w:rsid w:val="00D12D94"/>
    <w:rsid w:val="00D217A0"/>
    <w:rsid w:val="00D25154"/>
    <w:rsid w:val="00D474DF"/>
    <w:rsid w:val="00D50386"/>
    <w:rsid w:val="00D60DA2"/>
    <w:rsid w:val="00D633AC"/>
    <w:rsid w:val="00D63464"/>
    <w:rsid w:val="00D8489E"/>
    <w:rsid w:val="00D91C69"/>
    <w:rsid w:val="00DB2508"/>
    <w:rsid w:val="00DD4039"/>
    <w:rsid w:val="00DF09AE"/>
    <w:rsid w:val="00DF1A17"/>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F05C8A"/>
    <w:rsid w:val="00F15EC4"/>
    <w:rsid w:val="00F23D52"/>
    <w:rsid w:val="00F3506F"/>
    <w:rsid w:val="00F55513"/>
    <w:rsid w:val="00F615E8"/>
    <w:rsid w:val="00F7048D"/>
    <w:rsid w:val="00F93987"/>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780"/>
    <w:pPr>
      <w:ind w:left="720"/>
      <w:contextualSpacing/>
    </w:pPr>
  </w:style>
  <w:style w:type="character" w:styleId="Kommentarzeichen">
    <w:name w:val="annotation reference"/>
    <w:basedOn w:val="Absatz-Standardschriftart"/>
    <w:uiPriority w:val="99"/>
    <w:semiHidden/>
    <w:unhideWhenUsed/>
    <w:rsid w:val="00ED3DA0"/>
    <w:rPr>
      <w:sz w:val="16"/>
      <w:szCs w:val="16"/>
    </w:rPr>
  </w:style>
  <w:style w:type="paragraph" w:styleId="Kommentartext">
    <w:name w:val="annotation text"/>
    <w:basedOn w:val="Standard"/>
    <w:link w:val="KommentartextZchn"/>
    <w:uiPriority w:val="99"/>
    <w:semiHidden/>
    <w:unhideWhenUsed/>
    <w:rsid w:val="00ED3D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3DA0"/>
    <w:rPr>
      <w:sz w:val="20"/>
      <w:szCs w:val="20"/>
    </w:rPr>
  </w:style>
  <w:style w:type="paragraph" w:styleId="Kommentarthema">
    <w:name w:val="annotation subject"/>
    <w:basedOn w:val="Kommentartext"/>
    <w:next w:val="Kommentartext"/>
    <w:link w:val="KommentarthemaZchn"/>
    <w:uiPriority w:val="99"/>
    <w:semiHidden/>
    <w:unhideWhenUsed/>
    <w:rsid w:val="00ED3DA0"/>
    <w:rPr>
      <w:b/>
      <w:bCs/>
    </w:rPr>
  </w:style>
  <w:style w:type="character" w:customStyle="1" w:styleId="KommentarthemaZchn">
    <w:name w:val="Kommentarthema Zchn"/>
    <w:basedOn w:val="KommentartextZchn"/>
    <w:link w:val="Kommentarthema"/>
    <w:uiPriority w:val="99"/>
    <w:semiHidden/>
    <w:rsid w:val="00ED3DA0"/>
    <w:rPr>
      <w:b/>
      <w:bCs/>
      <w:sz w:val="20"/>
      <w:szCs w:val="20"/>
    </w:rPr>
  </w:style>
  <w:style w:type="paragraph" w:styleId="Sprechblasentext">
    <w:name w:val="Balloon Text"/>
    <w:basedOn w:val="Standard"/>
    <w:link w:val="SprechblasentextZchn"/>
    <w:uiPriority w:val="99"/>
    <w:semiHidden/>
    <w:unhideWhenUsed/>
    <w:rsid w:val="00ED3D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3DA0"/>
    <w:rPr>
      <w:rFonts w:ascii="Segoe UI" w:hAnsi="Segoe UI" w:cs="Segoe UI"/>
      <w:sz w:val="18"/>
      <w:szCs w:val="18"/>
    </w:rPr>
  </w:style>
  <w:style w:type="character" w:styleId="Platzhaltertext">
    <w:name w:val="Placeholder Text"/>
    <w:basedOn w:val="Absatz-Standardschriftart"/>
    <w:uiPriority w:val="99"/>
    <w:semiHidden/>
    <w:rsid w:val="000D42C2"/>
    <w:rPr>
      <w:color w:val="808080"/>
    </w:rPr>
  </w:style>
  <w:style w:type="character" w:styleId="Hyperlink">
    <w:name w:val="Hyperlink"/>
    <w:basedOn w:val="Absatz-Standardschriftart"/>
    <w:uiPriority w:val="99"/>
    <w:unhideWhenUsed/>
    <w:rsid w:val="00B821DA"/>
    <w:rPr>
      <w:color w:val="0000FF"/>
      <w:u w:val="single"/>
    </w:rPr>
  </w:style>
  <w:style w:type="character" w:styleId="NichtaufgelsteErwhnung">
    <w:name w:val="Unresolved Mention"/>
    <w:basedOn w:val="Absatz-Standardschriftart"/>
    <w:uiPriority w:val="99"/>
    <w:semiHidden/>
    <w:unhideWhenUsed/>
    <w:rsid w:val="00B821DA"/>
    <w:rPr>
      <w:color w:val="605E5C"/>
      <w:shd w:val="clear" w:color="auto" w:fill="E1DFDD"/>
    </w:rPr>
  </w:style>
  <w:style w:type="character" w:styleId="BesuchterLink">
    <w:name w:val="FollowedHyperlink"/>
    <w:basedOn w:val="Absatz-Standardschriftart"/>
    <w:uiPriority w:val="99"/>
    <w:semiHidden/>
    <w:unhideWhenUsed/>
    <w:rsid w:val="009D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75AE-264B-432A-9B87-2E3220B5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8682</Words>
  <Characters>49491</Characters>
  <Application>Microsoft Office Word</Application>
  <DocSecurity>0</DocSecurity>
  <Lines>412</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116</cp:revision>
  <cp:lastPrinted>2019-12-16T21:02:00Z</cp:lastPrinted>
  <dcterms:created xsi:type="dcterms:W3CDTF">2019-10-20T22:10:00Z</dcterms:created>
  <dcterms:modified xsi:type="dcterms:W3CDTF">2020-01-21T08:23:00Z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