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9FB2C" w14:textId="22602003" w:rsidR="00AB0D92" w:rsidRDefault="00FD140A" w:rsidP="00F1177B">
      <w:pPr>
        <w:pStyle w:val="Heading2"/>
      </w:pPr>
      <w:bookmarkStart w:id="0" w:name="_Hlk30967326"/>
      <w:bookmarkEnd w:id="0"/>
      <w:r>
        <w:t xml:space="preserve">OBJECT </w:t>
      </w:r>
      <w:r w:rsidR="00AB0D92">
        <w:t>SPEED PERCEPTION DURING</w:t>
      </w:r>
      <w:r w:rsidR="00B003C3">
        <w:t xml:space="preserve"> LATERAL</w:t>
      </w:r>
      <w:r w:rsidR="00AB0D92">
        <w:t xml:space="preserve"> SELF-MOTION</w:t>
      </w:r>
    </w:p>
    <w:p w14:paraId="38C67E16" w14:textId="64F281E2" w:rsidR="00AB0D92" w:rsidRPr="00915B4B" w:rsidRDefault="00AB0D92" w:rsidP="00AB0D92">
      <w:pPr>
        <w:jc w:val="center"/>
        <w:rPr>
          <w:i/>
          <w:iCs/>
        </w:rPr>
      </w:pPr>
      <w:r w:rsidRPr="00915B4B">
        <w:rPr>
          <w:i/>
          <w:iCs/>
        </w:rPr>
        <w:t>Björn Jörges</w:t>
      </w:r>
      <w:r w:rsidR="00C041AA">
        <w:rPr>
          <w:rFonts w:cstheme="minorHAnsi"/>
        </w:rPr>
        <w:t>¹</w:t>
      </w:r>
      <w:r w:rsidRPr="00915B4B">
        <w:rPr>
          <w:i/>
          <w:iCs/>
        </w:rPr>
        <w:t>, Laurence</w:t>
      </w:r>
      <w:r w:rsidR="00B003C3">
        <w:rPr>
          <w:i/>
          <w:iCs/>
        </w:rPr>
        <w:t xml:space="preserve"> R.</w:t>
      </w:r>
      <w:r w:rsidRPr="00915B4B">
        <w:rPr>
          <w:i/>
          <w:iCs/>
        </w:rPr>
        <w:t xml:space="preserve"> Harris</w:t>
      </w:r>
      <w:r w:rsidR="00C041AA">
        <w:rPr>
          <w:rFonts w:cstheme="minorHAnsi"/>
        </w:rPr>
        <w:t>¹</w:t>
      </w:r>
      <w:r w:rsidR="00C041AA">
        <w:rPr>
          <w:i/>
          <w:iCs/>
        </w:rPr>
        <w:t>*</w:t>
      </w:r>
    </w:p>
    <w:p w14:paraId="65A78A68" w14:textId="25298962" w:rsidR="00C041AA" w:rsidRDefault="00C041AA" w:rsidP="00C041AA">
      <w:pPr>
        <w:jc w:val="both"/>
      </w:pPr>
      <w:r>
        <w:rPr>
          <w:rFonts w:cstheme="minorHAnsi"/>
        </w:rPr>
        <w:t>¹</w:t>
      </w:r>
      <w:r w:rsidRPr="00C041AA">
        <w:t xml:space="preserve"> </w:t>
      </w:r>
      <w:r>
        <w:t xml:space="preserve">Center for Vision Research, York University, </w:t>
      </w:r>
      <w:r w:rsidRPr="00DA44CC">
        <w:t xml:space="preserve">4700 </w:t>
      </w:r>
      <w:proofErr w:type="spellStart"/>
      <w:r w:rsidRPr="00DA44CC">
        <w:t>Keele</w:t>
      </w:r>
      <w:proofErr w:type="spellEnd"/>
      <w:r w:rsidRPr="00DA44CC">
        <w:t xml:space="preserve"> St</w:t>
      </w:r>
      <w:r>
        <w:t>reet</w:t>
      </w:r>
      <w:r w:rsidRPr="00DA44CC">
        <w:t>, Toronto, ON M3J 1P3</w:t>
      </w:r>
      <w:r>
        <w:t>, Canada</w:t>
      </w:r>
    </w:p>
    <w:p w14:paraId="45883A0F" w14:textId="056FEA58" w:rsidR="00C041AA" w:rsidRDefault="00C041AA" w:rsidP="00C041AA">
      <w:pPr>
        <w:jc w:val="both"/>
      </w:pPr>
      <w:r>
        <w:t>* Corresponding Author</w:t>
      </w:r>
    </w:p>
    <w:p w14:paraId="25B5F8F5" w14:textId="2BA1E65A" w:rsidR="00C041AA" w:rsidRDefault="00C041AA" w:rsidP="00EE3598"/>
    <w:p w14:paraId="7D0EDB3D" w14:textId="650822C4" w:rsidR="00EE3598" w:rsidRPr="00F1177B" w:rsidRDefault="00EE3598" w:rsidP="000D394F">
      <w:pPr>
        <w:pStyle w:val="Heading3"/>
      </w:pPr>
      <w:r w:rsidRPr="00F1177B">
        <w:t>Abstract</w:t>
      </w:r>
    </w:p>
    <w:p w14:paraId="4A5AD726" w14:textId="46F5B865" w:rsidR="00EE3598" w:rsidRDefault="007E785F" w:rsidP="007E785F">
      <w:pPr>
        <w:jc w:val="both"/>
      </w:pPr>
      <w:r>
        <w:t>Judging the velocit</w:t>
      </w:r>
      <w:r w:rsidRPr="007E785F">
        <w:t>y of o</w:t>
      </w:r>
      <w:r>
        <w:t xml:space="preserve">bjects during observer self-motion requires disambiguating retinal stimulation caused by the observer’s own movement and retinal stimulation caused by object movement. According to the Flow Parsing hypothesis, observers first estimate their own motion based on visual and other cues. They then subtract the retinal motion corresponding to their own movement from the total retinal stimulation and interpret the remaining stimulation as pertaining to object motion. While the phenomenon has been studied to some extent for motion-in-depth and rotational motion, lateral motion has been largely neglected. The Flow Parsing hypothesis yields </w:t>
      </w:r>
      <w:r w:rsidR="006351E0">
        <w:t>predictions</w:t>
      </w:r>
      <w:r>
        <w:t xml:space="preserve"> both for the precision and the accuracy of target speed estimation during self-motion: firstly, subtracting noisier self-motion information from retinal input should lead to a decrease in precision when the observer is moving during motion observation. Furthermore, when self-motion is only simulated</w:t>
      </w:r>
      <w:r w:rsidR="006704B0">
        <w:t xml:space="preserve"> visually</w:t>
      </w:r>
      <w:r>
        <w:t>, while other cues</w:t>
      </w:r>
      <w:r w:rsidR="006704B0">
        <w:t xml:space="preserve"> such as vestibular sensory information and data from efference copies are unavailable, self-motion is likely to be underestimated, which should yield a overestimation of target speed when target and observer move in opposite directions and an underestimation of target speed when target and observer move in the same direction.</w:t>
      </w:r>
    </w:p>
    <w:p w14:paraId="266D7279" w14:textId="4FCD4D12" w:rsidR="00136208" w:rsidRDefault="00136208" w:rsidP="007E785F">
      <w:pPr>
        <w:jc w:val="both"/>
      </w:pPr>
    </w:p>
    <w:p w14:paraId="12127F76" w14:textId="03B617E1" w:rsidR="00136208" w:rsidRPr="00F1177B" w:rsidRDefault="00136208" w:rsidP="000D394F">
      <w:pPr>
        <w:pStyle w:val="Heading3"/>
      </w:pPr>
      <w:r w:rsidRPr="00F1177B">
        <w:t>Significance</w:t>
      </w:r>
    </w:p>
    <w:p w14:paraId="34347F7C" w14:textId="48CED7A0" w:rsidR="00136208" w:rsidRDefault="001F4B5E" w:rsidP="007E785F">
      <w:pPr>
        <w:jc w:val="both"/>
      </w:pPr>
      <w:r>
        <w:t xml:space="preserve">We rarely stand still while </w:t>
      </w:r>
      <w:r w:rsidR="00136208">
        <w:t xml:space="preserve">interacting with </w:t>
      </w:r>
      <w:r w:rsidR="00223D5B">
        <w:t>our inherently dynamic</w:t>
      </w:r>
      <w:r w:rsidR="00136208">
        <w:t xml:space="preserve"> environment</w:t>
      </w:r>
      <w:r w:rsidR="00223D5B">
        <w:t xml:space="preserve">. It is crucial for us to obtain accurate and precise estimates of </w:t>
      </w:r>
      <w:r>
        <w:t>the movement of</w:t>
      </w:r>
      <w:r w:rsidR="00223D5B">
        <w:t xml:space="preserve"> objects </w:t>
      </w:r>
      <w:r>
        <w:t xml:space="preserve">relative to ourselves and relative to the environment </w:t>
      </w:r>
      <w:r w:rsidR="00223D5B">
        <w:t xml:space="preserve">even while we are moving. </w:t>
      </w:r>
      <w:r w:rsidR="001C1DC2">
        <w:t>Here</w:t>
      </w:r>
      <w:r w:rsidR="00223D5B">
        <w:t xml:space="preserve">, we investigate how </w:t>
      </w:r>
      <w:r w:rsidR="001C1DC2">
        <w:t xml:space="preserve">we </w:t>
      </w:r>
      <w:r w:rsidR="00223D5B">
        <w:t xml:space="preserve">judge the speed of </w:t>
      </w:r>
      <w:r>
        <w:t xml:space="preserve">moving </w:t>
      </w:r>
      <w:r w:rsidR="00223D5B">
        <w:t>objects</w:t>
      </w:r>
      <w:r>
        <w:t xml:space="preserve"> </w:t>
      </w:r>
      <w:r w:rsidR="00AD3F26">
        <w:t>during visual</w:t>
      </w:r>
      <w:r>
        <w:t>ly evoked</w:t>
      </w:r>
      <w:r w:rsidR="00AD3F26">
        <w:t xml:space="preserve"> </w:t>
      </w:r>
      <w:r w:rsidR="006C7735">
        <w:t xml:space="preserve">lateral </w:t>
      </w:r>
      <w:r w:rsidR="00AD3F26">
        <w:t>self</w:t>
      </w:r>
      <w:r>
        <w:t>-</w:t>
      </w:r>
      <w:r w:rsidR="006C7735">
        <w:t>translation</w:t>
      </w:r>
      <w:r>
        <w:t xml:space="preserve">. </w:t>
      </w:r>
      <w:r w:rsidR="006C7735">
        <w:t>Surprisingly</w:t>
      </w:r>
      <w:r w:rsidR="003C3F55">
        <w:t>,</w:t>
      </w:r>
      <w:r w:rsidR="006C7735">
        <w:t xml:space="preserve"> this measurement has never been attempted before.</w:t>
      </w:r>
      <w:r w:rsidR="007A2614">
        <w:t xml:space="preserve"> Estimating the physical speed of objects </w:t>
      </w:r>
      <w:r w:rsidR="003F29C3">
        <w:t xml:space="preserve">accurately and precisely </w:t>
      </w:r>
      <w:r w:rsidR="007A2614">
        <w:t>is important for a variety of tasks that require an allocentric reference frame.</w:t>
      </w:r>
    </w:p>
    <w:p w14:paraId="74D5AAEF" w14:textId="77777777" w:rsidR="00EE3598" w:rsidRPr="00915B4B" w:rsidRDefault="00EE3598" w:rsidP="00EE3598"/>
    <w:p w14:paraId="73CEE8BB" w14:textId="0445CCDE" w:rsidR="00FD11B7" w:rsidRPr="00F1177B" w:rsidRDefault="00280F38" w:rsidP="000D394F">
      <w:pPr>
        <w:pStyle w:val="Heading3"/>
      </w:pPr>
      <w:r w:rsidRPr="00F1177B">
        <w:t>Introduction</w:t>
      </w:r>
    </w:p>
    <w:p w14:paraId="3D5B4D07" w14:textId="1DD7A0E8" w:rsidR="0061078B" w:rsidRDefault="003040A3" w:rsidP="00635780">
      <w:pPr>
        <w:jc w:val="both"/>
      </w:pPr>
      <w:r>
        <w:t>When observing a moving target while an observer is moving, the same retinal speeds can correspond to vastly different physical velocities. When an observer moves in the same direction</w:t>
      </w:r>
      <w:r w:rsidR="001C1DC2">
        <w:t>, parallel to a moving object</w:t>
      </w:r>
      <w:r>
        <w:t>, the retinal speed of the object is partially cancelled out</w:t>
      </w:r>
      <w:r w:rsidR="00165DC4">
        <w:t xml:space="preserve">, and when they move in the direction </w:t>
      </w:r>
      <w:r w:rsidR="001C1DC2">
        <w:t>opposite to</w:t>
      </w:r>
      <w:r w:rsidR="00165DC4">
        <w:t xml:space="preserve"> the </w:t>
      </w:r>
      <w:r w:rsidR="001C1DC2">
        <w:t>object</w:t>
      </w:r>
      <w:r w:rsidR="00165DC4">
        <w:t>, the retinal stimulation due to self</w:t>
      </w:r>
      <w:r w:rsidR="001C1DC2">
        <w:t>-</w:t>
      </w:r>
      <w:r w:rsidR="00165DC4">
        <w:t>motion may be added to the retinal speed of the object</w:t>
      </w:r>
      <w:r>
        <w:t xml:space="preserve">. </w:t>
      </w:r>
      <w:r w:rsidR="001C1DC2">
        <w:t>To obtain an accurate estimate of the object’s velocity</w:t>
      </w:r>
      <w:r w:rsidR="002100A0">
        <w:t>,</w:t>
      </w:r>
      <w:r w:rsidR="001C1DC2">
        <w:t xml:space="preserve"> o</w:t>
      </w:r>
      <w:r>
        <w:t xml:space="preserve">bservers must </w:t>
      </w:r>
      <w:r w:rsidR="001C1DC2">
        <w:t xml:space="preserve">therefore </w:t>
      </w:r>
      <w:r>
        <w:t xml:space="preserve">obtain an accurate estimate of their own </w:t>
      </w:r>
      <w:r w:rsidR="001C1DC2">
        <w:t>velocity and</w:t>
      </w:r>
      <w:r>
        <w:t xml:space="preserve"> subtract or add </w:t>
      </w:r>
      <w:r w:rsidR="00D124B7">
        <w:t>the consequences of this movement</w:t>
      </w:r>
      <w:r>
        <w:t xml:space="preserve"> to the retinal </w:t>
      </w:r>
      <w:r w:rsidR="00D124B7">
        <w:t>motion of</w:t>
      </w:r>
      <w:r>
        <w:t xml:space="preserve"> the target.</w:t>
      </w:r>
      <w:r w:rsidR="00C1489C">
        <w:t xml:space="preserve"> More specifically, the </w:t>
      </w:r>
      <w:r w:rsidR="00250579">
        <w:t>Flow Parsing Hypothesis</w:t>
      </w:r>
      <w:r w:rsidR="00C1489C">
        <w:t xml:space="preserve"> </w:t>
      </w:r>
      <w:r w:rsidR="00C1489C">
        <w:fldChar w:fldCharType="begin" w:fldLock="1"/>
      </w:r>
      <w:r w:rsidR="005F5F77">
        <w:instrText>ADDIN CSL_CITATION {"citationItems":[{"id":"ITEM-1","itemData":{"DOI":"10.1167/13.2.15","ISSN":"15347362","abstract":"Perceiving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environment","type":"article-journal","volume":"13"},"uris":["http://www.mendeley.com/documents/?uuid=e4678a53-ea88-4ae8-95db-61af5e622225"]},{"id":"ITEM-2","itemData":{"DOI":"10.1016/j.visres.2009.01.016","ISSN":"00426989","abstract":"We have recently suggested that the brain uses its sensitivity to optic flow in order to parse retinal motion into components arising due to self and object movement (e.g. Rushton, S. K., &amp; Warren, P. A. (2005). Moving observers, 3D relative motion and the detection of object movement. Current Biology, 15, R542-R543). Here, we explore whether stereo disparity is necessary for flow parsing or whether other sources of depth information, which could theoretically constrain flow-field interpretation, are sufficient. Stationary observers viewed large field of view stimuli containing textured cubes, moving in a manner that was consistent with a complex observer movement through a stationary scene. Observers made speeded responses to report the perceived direction of movement of a probe object presented at different depths in the scene. Across conditions we varied the presence or absence of different binocular and monocular cues to depth order. In line with previous studies, results consistent with flow parsing (in terms of both perceived direction and response time) were found in the condition in which motion parallax and stereoscopic disparity were present. Observers were poorer at judging object movement when depth order was specified by parallax alone. However, as more monocular depth cues were added to the stimulus the results approached those found when the scene contained stereoscopic cues. We conclude that both monocular and binocular static depth information contribute to flow parsing. These findings are discussed in the context of potential architectures for a model of the flow parsing mechanism. © 2009 Elsevier Ltd. All rights reserved.","author":[{"dropping-particle":"","family":"Warren","given":"Paul A","non-dropping-particle":"","parse-names":false,"suffix":""},{"dropping-particle":"","family":"Rushton","given":"Simon K","non-dropping-particle":"","parse-names":false,"suffix":""}],"container-title":"Vision Research","id":"ITEM-2","issue":"11","issued":{"date-parts":[["2009"]]},"page":"1406-1419","publisher":"Elsevier Ltd","title":"Perception of scene-relative object movement: Optic flow parsing and the contribution of monocular depth cues","type":"article-journal","volume":"49"},"uris":["http://www.mendeley.com/documents/?uuid=69f90279-d27d-4310-b9ac-ebff12943588"]},{"id":"ITEM-3","itemData":{"DOI":"10.1016/j.visres.2007.10.023","ISSN":"00426989","abstract":"Retinal motion of objects is not in itself enough to signal whether or how objects are moving in the world; the same pattern of retinal motion can result from movement of the object, the observer or both. Estimation of scene-relative movement of an object is vital for successful completion of many simple everyday tasks. Recent research has provided evidence for a neural flow-parsing mechanism which uses the brain's sensitivity to optic flow to separate retinal motion signals into those components due to observer movement and those due to the movement of objects in the scene. In this study we provide further evidence that flow-parsing is implicated in the assessment of object trajectory during observer movement. Furthermore, it is shown that flow-parsing involves a global analysis of retinal motion, as might be expected if optic flow processing underpinned this mechanism. © 2007 Elsevier Ltd. All rights reserved.","author":[{"dropping-particle":"","family":"Warren","given":"Paul A","non-dropping-particle":"","parse-names":false,"suffix":""},{"dropping-particle":"","family":"Rushton","given":"Simon K","non-dropping-particle":"","parse-names":false,"suffix":""}],"container-title":"Vision Research","id":"ITEM-3","issue":"5","issued":{"date-parts":[["2008"]]},"page":"655-663","title":"Evidence for flow-parsing in radial flow displays","type":"article-journal","volume":"48"},"uris":["http://www.mendeley.com/documents/?uuid=fe7f4ed1-ed67-46ae-b775-2e3f22be7bc0"]},{"id":"ITEM-4","itemData":{"DOI":"10.1016/j.cub.2005.07.020","ISSN":"09609822","author":[{"dropping-particle":"","family":"Rushton","given":"Simon K.","non-dropping-particle":"","parse-names":false,"suffix":""},{"dropping-particle":"","family":"Warren","given":"Paul A.","non-dropping-particle":"","parse-names":false,"suffix":""}],"container-title":"Current Biology","id":"ITEM-4","issue":"14","issued":{"date-parts":[["2005"]]},"page":"542-543","title":"Moving observers, relative retinal motion and the detection of object movement [2]","type":"article","volume":"15"},"uris":["http://www.mendeley.com/documents/?uuid=8b4fadbe-1e97-49a9-8173-5b460b99e655"]}],"mendeley":{"formattedCitation":"(Dupin &amp; Wexler, 2013; Rushton &amp; Warren, 2005; Warren &amp; Rushton, 2008, 2009)","plainTextFormattedCitation":"(Dupin &amp; Wexler, 2013; Rushton &amp; Warren, 2005; Warren &amp; Rushton, 2008, 2009)","previouslyFormattedCitation":"(Dupin &amp; Wexler, 2013; Rushton &amp; Warren, 2005; Warren &amp; Rushton, 2008, 2009)"},"properties":{"noteIndex":0},"schema":"https://github.com/citation-style-language/schema/raw/master/csl-citation.json"}</w:instrText>
      </w:r>
      <w:r w:rsidR="00C1489C">
        <w:fldChar w:fldCharType="separate"/>
      </w:r>
      <w:r w:rsidR="00A66145" w:rsidRPr="00A66145">
        <w:rPr>
          <w:noProof/>
        </w:rPr>
        <w:t>(Dupin &amp; Wexler, 2013; Rushton &amp; Warren, 2005; Warren &amp; Rushton, 2008, 2009)</w:t>
      </w:r>
      <w:r w:rsidR="00C1489C">
        <w:fldChar w:fldCharType="end"/>
      </w:r>
      <w:r w:rsidR="00250579">
        <w:t xml:space="preserve"> posits that, to estimate object motion from ambiguous retinal </w:t>
      </w:r>
      <w:r w:rsidR="00F15EC4">
        <w:t>input</w:t>
      </w:r>
      <w:r w:rsidR="005A1659">
        <w:t xml:space="preserve"> representing the sum of object and self</w:t>
      </w:r>
      <w:r w:rsidR="001C1DC2">
        <w:t>-</w:t>
      </w:r>
      <w:r w:rsidR="005A1659">
        <w:t>motion</w:t>
      </w:r>
      <w:r w:rsidR="00250579">
        <w:t xml:space="preserve">, observers </w:t>
      </w:r>
      <w:r w:rsidR="00C1489C">
        <w:t xml:space="preserve">first </w:t>
      </w:r>
      <w:r w:rsidR="00250579">
        <w:lastRenderedPageBreak/>
        <w:t xml:space="preserve">compute which components of retinal </w:t>
      </w:r>
      <w:r w:rsidR="00F15EC4">
        <w:t xml:space="preserve">stimulation </w:t>
      </w:r>
      <w:r w:rsidR="008366DA">
        <w:t xml:space="preserve">are caused by </w:t>
      </w:r>
      <w:r w:rsidR="00250579">
        <w:t xml:space="preserve">their own motion in the environment. </w:t>
      </w:r>
      <w:r w:rsidR="00C1489C">
        <w:t xml:space="preserve">Then, they </w:t>
      </w:r>
      <w:r w:rsidR="00250579">
        <w:t>subtract this self-motion information</w:t>
      </w:r>
      <w:r w:rsidR="008366DA">
        <w:t xml:space="preserve"> from the overall </w:t>
      </w:r>
      <w:r w:rsidR="00165DC4">
        <w:t xml:space="preserve">retinal </w:t>
      </w:r>
      <w:r w:rsidR="008366DA">
        <w:t xml:space="preserve">stimulation </w:t>
      </w:r>
      <w:r w:rsidR="00C1489C">
        <w:t xml:space="preserve">and </w:t>
      </w:r>
      <w:r w:rsidR="002B28A0">
        <w:t xml:space="preserve">attribute </w:t>
      </w:r>
      <w:r w:rsidR="00C1489C">
        <w:t xml:space="preserve">the remaining stimulation </w:t>
      </w:r>
      <w:r w:rsidR="002B28A0">
        <w:t xml:space="preserve">to </w:t>
      </w:r>
      <w:r w:rsidR="00250579">
        <w:t xml:space="preserve">object motion in the scene. </w:t>
      </w:r>
      <w:r>
        <w:t>When self-motion is experienced only visually while undergoing no physical motion</w:t>
      </w:r>
      <w:r w:rsidR="000B17CA">
        <w:t xml:space="preserve">, </w:t>
      </w:r>
      <w:r w:rsidR="004725D9">
        <w:t xml:space="preserve">the visual motion creates </w:t>
      </w:r>
      <w:r w:rsidR="000B17CA">
        <w:t>a conflict between visual and vestibular input</w:t>
      </w:r>
      <w:r w:rsidR="004725D9">
        <w:t>s as a result of which</w:t>
      </w:r>
      <w:r>
        <w:t xml:space="preserve"> </w:t>
      </w:r>
      <w:r w:rsidR="00F15EC4">
        <w:t xml:space="preserve">self-motion is likely </w:t>
      </w:r>
      <w:r w:rsidR="004725D9">
        <w:t xml:space="preserve">to be </w:t>
      </w:r>
      <w:r w:rsidR="00F15EC4">
        <w:t>underestimated</w:t>
      </w:r>
      <w:r>
        <w:t xml:space="preserve">, leading to biases in judgments of object </w:t>
      </w:r>
      <w:r w:rsidR="000A7FCE">
        <w:t xml:space="preserve">velocities </w:t>
      </w:r>
      <w:r w:rsidR="004725D9">
        <w:t>although oddly this has never been quantified for horizontal translation</w:t>
      </w:r>
      <w:r w:rsidR="00F15EC4">
        <w:t>.</w:t>
      </w:r>
      <w:r w:rsidR="00741F9E">
        <w:t xml:space="preserve"> </w:t>
      </w:r>
      <w:r w:rsidR="00F15EC4">
        <w:t>Th</w:t>
      </w:r>
      <w:r w:rsidR="004725D9">
        <w:t>e effect</w:t>
      </w:r>
      <w:r w:rsidR="00F15EC4">
        <w:t xml:space="preserve"> </w:t>
      </w:r>
      <w:r w:rsidR="00741F9E">
        <w:t xml:space="preserve">has been shown to some extent for vertical observer and </w:t>
      </w:r>
      <w:r w:rsidR="00F15EC4">
        <w:t xml:space="preserve">object </w:t>
      </w:r>
      <w:r w:rsidR="004725D9">
        <w:t xml:space="preserve">translation </w:t>
      </w:r>
      <w:r w:rsidR="00741F9E">
        <w:fldChar w:fldCharType="begin" w:fldLock="1"/>
      </w:r>
      <w:r w:rsidR="00D91C69">
        <w:instrText>ADDIN CSL_CITATION {"citationItems":[{"id":"ITEM-1","itemData":{"DOI":"10.1167/8.14.5","ISSN":"15347362","abstract":"Eye,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ARVO.","author":[{"dropping-particle":"","family":"Dyde","given":"Richard T.","non-dropping-particle":"","parse-names":false,"suffix":""},{"dropping-particle":"","family":"Harris","given":"Laurence R.","non-dropping-particle":"","parse-names":false,"suffix":""}],"container-title":"Journal of Vision","id":"ITEM-1","issue":"14","issued":{"date-parts":[["2008"]]},"page":"1-10","title":"The influence of retinal and extra-retinal motion cues on perceived object motion during self-motion","type":"article-journal","volume":"8"},"uris":["http://www.mendeley.com/documents/?uuid=4066a71e-15b0-4c43-a7e9-ec055a425729"]}],"mendeley":{"formattedCitation":"(Dyde &amp; Harris, 2008)","plainTextFormattedCitation":"(Dyde &amp; Harris, 2008)","previouslyFormattedCitation":"(Dyde &amp; Harris, 2008)"},"properties":{"noteIndex":0},"schema":"https://github.com/citation-style-language/schema/raw/master/csl-citation.json"}</w:instrText>
      </w:r>
      <w:r w:rsidR="00741F9E">
        <w:fldChar w:fldCharType="separate"/>
      </w:r>
      <w:r w:rsidR="00741F9E" w:rsidRPr="00741F9E">
        <w:rPr>
          <w:noProof/>
        </w:rPr>
        <w:t>(Dyde &amp; Harris, 2008)</w:t>
      </w:r>
      <w:r w:rsidR="00741F9E">
        <w:fldChar w:fldCharType="end"/>
      </w:r>
      <w:r w:rsidR="00741F9E">
        <w:t xml:space="preserve">, as well as for </w:t>
      </w:r>
      <w:r w:rsidR="00D91C69">
        <w:t xml:space="preserve">rotating observers </w:t>
      </w:r>
      <w:r w:rsidR="00D91C69">
        <w:fldChar w:fldCharType="begin" w:fldLock="1"/>
      </w:r>
      <w:r w:rsidR="003A4EE8">
        <w:instrText>ADDIN CSL_CITATION {"citationItems":[{"id":"ITEM-1","itemData":{"DOI":"10.1016/0166-4328(95)80003-4","ISSN":"01664328","abstract":"To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Research","id":"ITEM-1","issue":"2","issued":{"date-parts":[["1995"]]},"page":"133-144","title":"Processing of visual motion direction in the fronto-parallel plane in the stationary or moving observer","type":"article-journal","volume":"70"},"uris":["http://www.mendeley.com/documents/?uuid=c20c16f5-d4a1-3a50-9937-d3d625cd998d"]},{"id":"ITEM-2","itemData":{"DOI":"10.1167/18.13.9","ISSN":"15347362","abstract":"To estimate object speed with respect to the self, retinal signals must be summed with extraretinal signals that encode the speed of eye and head movement. Prior work has shown that differences in perceptual estimates of object speed based on retinal and oculomotor signals lead to biased percepts such as the Aubert-Fleischl phenomenon (AF), in which moving targets appear slower when pursued. During wholebody movement, additional extraretinal signals, such as those from the vestibular system, may be used to transform object speed estimates from a head-centered to a world-centered reference frame. Here we demonstrate that whole-body pursuit in the form of passive yaw rotation, which stimulates the semicircular canals of the vestibular system, leads to a slowing of perceived object speed similar to the classic oculomotor AF. We find that the magnitude of the vestibular and oculomotor AF is comparable across a range of speeds, despite the different types of input signal involved. This covariation might hint at a common modality-independent mechanism underlying the AF in both cases.","author":[{"dropping-particle":"","family":"Garzorz","given":"Isabelle T.","non-dropping-particle":"","parse-names":false,"suffix":""},{"dropping-particle":"","family":"Freeman","given":"Tom C.A.","non-dropping-particle":"","parse-names":false,"suffix":""},{"dropping-particle":"","family":"Ernst","given":"Marc O.","non-dropping-particle":"","parse-names":false,"suffix":""},{"dropping-particle":"","family":"MacNeilage","given":"Paul R.","non-dropping-particle":"","parse-names":false,"suffix":""}],"container-title":"Journal of Vision","id":"ITEM-2","issue":"13","issued":{"date-parts":[["2018"]]},"page":"1-9","title":"Insufficient compensation for self-motion during perception of object speed: The vestibular Aubert-Fleischl phenomenon","type":"article-journal","volume":"18"},"uris":["http://www.mendeley.com/documents/?uuid=b4ae205d-a232-46e2-8f58-a1d37d8ca654"]},{"id":"ITEM-3","itemData":{"DOI":"10.1016/j.visres.2017.06.001","ISSN":"18785646","PMID":"28687325","abstract":"Previous research has shown that when a moving stimulus is presented to a moving observer, the perceived speed of the stimulus is affected by vestibular self-motion signals (Hogendoorn, Verstraten, MacDougall, &amp; Alais, 2017. Vision Research 130, 22–30.). This interaction was interpreted as a weighted sum of visual and vestibular motion signals. This interpretation also predicts effects of vestibular self-motion signals on perceived speed. Here, we test this prediction in two experiments. In Experiment 1, moving observers carried out a visual speed discrimination task in order to establish points of subjective equality (PSE) between stimuli presented in the same or opposite direction of self-motion. We observed robust effects of self-motion on perceived speed, with self-motion in the same direction as visual motion resulting in increases in perceived speed and vice versa. These effects were well- described by a limited-width integration window. In Experiment 2, the same observers carried out another speed discrimination task in order to establish discrimination thresholds. According to the Weber-Fechner law, these thresholds are expected to increase or decrease along with perceived speed. However, no effect of self-motion on discrimination thresholds was observed. This pattern of results suggests a limit on speed discrimination performance early in the visual system, with visuo-vestibular integration in later d</w:instrText>
      </w:r>
      <w:r w:rsidR="003A4EE8" w:rsidRPr="00F1177B">
        <w:rPr>
          <w:lang w:val="de-DE"/>
        </w:rPr>
        <w:instrText>ownstream areas. These results are consistent with previous work on heading perception.","author":[{"dropping-particle":"","family":"Hogendoorn","given":"Hinze","non-dropping-particle":"","parse-names":false,"suffix":""},{"dropping-particle":"","family":"Alais","given":"David","non-dropping-particle":"","parse-names":false,"suffix":""},{"dropping-particle":"","family":"MacDougall","given":"Hamish","non-dropping-particle":"","parse-names":false,"suffix":""},{"dropping-particle":"","family":"Verstraten","given":"Frans A.J.","non-dropping-particle":"","parse-names":false,"suffix":""}],"container-title":"Vision Research","id":"ITEM-3","issued":{"date-parts":[["2017"]]},"page":"12-17","title":"Velocity perception in a moving observer","type":"article-journal","volume":"138"},"uris":["http://www.mendeley.com/documents/?uuid=05caccfa-22f1-4148-8183-9fdb03fad8c0"]}],"mendeley":{"formattedCitation":"(Garzorz, Freeman, Ernst, &amp; MacNeilage, 2018; Hogendoorn, Alais, MacDougall, &amp; Verstraten, 2017; Probst, Loose, Niedeggen, &amp; Wist, 1995)","plainTextFormattedCitation":"(Garzorz, Freeman, Ernst, &amp; MacNeilage, 2018; Hogendoorn, Alais, MacDougall, &amp; Verstraten, 2017; Probst, Loose, Niedeggen, &amp; Wist, 1995)","previouslyFormattedCitation":"(Garzorz, Freeman, Ernst, &amp; MacNeilage, 2018; Hogendoorn, Alais, MacDougall, &amp; Verstraten, 2017; Probst, Loose, Niedeggen, &amp; Wist, 1995)"},"properties":{"noteIndex":0},"schema":"https://github.com/citation-style-language/schema/raw/master/csl-citation.json"}</w:instrText>
      </w:r>
      <w:r w:rsidR="00D91C69">
        <w:fldChar w:fldCharType="separate"/>
      </w:r>
      <w:r w:rsidR="00C03D4B" w:rsidRPr="00C03D4B">
        <w:rPr>
          <w:noProof/>
          <w:lang w:val="de-DE"/>
        </w:rPr>
        <w:t>(Garzorz, Freeman, Ernst, &amp; MacNeilage, 2018; Hogendoorn, Alais, MacDougall, &amp; Verstraten, 2017; Probst, Loose, Niedeggen, &amp; Wist, 1995)</w:t>
      </w:r>
      <w:r w:rsidR="00D91C69">
        <w:fldChar w:fldCharType="end"/>
      </w:r>
      <w:r w:rsidR="00F15EC4" w:rsidRPr="00F1177B">
        <w:rPr>
          <w:lang w:val="de-DE"/>
        </w:rPr>
        <w:t xml:space="preserve"> and motion</w:t>
      </w:r>
      <w:r w:rsidR="004725D9" w:rsidRPr="00F1177B">
        <w:rPr>
          <w:lang w:val="de-DE"/>
        </w:rPr>
        <w:t>-</w:t>
      </w:r>
      <w:r w:rsidR="00F15EC4" w:rsidRPr="00F1177B">
        <w:rPr>
          <w:lang w:val="de-DE"/>
        </w:rPr>
        <w:t>in</w:t>
      </w:r>
      <w:r w:rsidR="004725D9" w:rsidRPr="00F1177B">
        <w:rPr>
          <w:lang w:val="de-DE"/>
        </w:rPr>
        <w:t>-</w:t>
      </w:r>
      <w:r w:rsidR="00F15EC4" w:rsidRPr="00F1177B">
        <w:rPr>
          <w:lang w:val="de-DE"/>
        </w:rPr>
        <w:t>dept</w:t>
      </w:r>
      <w:r w:rsidR="002B28A0" w:rsidRPr="00F1177B">
        <w:rPr>
          <w:lang w:val="de-DE"/>
        </w:rPr>
        <w:t xml:space="preserve">h </w:t>
      </w:r>
      <w:r w:rsidR="002B28A0">
        <w:fldChar w:fldCharType="begin" w:fldLock="1"/>
      </w:r>
      <w:r w:rsidR="00EB5260" w:rsidRPr="00F1177B">
        <w:rPr>
          <w:lang w:val="de-DE"/>
        </w:rPr>
        <w:instrText>ADDIN CSL_CITATION {"citationItems":[{"id":"ITEM-1","itemData":{"DOI":"10.1016/j.visres.2003.09.001","ISSN":"00426989","abstract":"Self-motion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w:instrText>
      </w:r>
      <w:r w:rsidR="00EB5260" w:rsidRPr="00211F1E">
        <w:instrText xml:space="preserve">ion of the flow pattern. In Experiments 3 and 4 we found that the erroneous biases in perceived speed and direction produced by simulated self-motion were significantly reduced when binocular information about MID was added. These findings suggest that the large </w:instrText>
      </w:r>
      <w:r w:rsidR="00EB5260" w:rsidRPr="00607C27">
        <w:instrText>body of research that has studied motion perception</w:instrText>
      </w:r>
      <w:r w:rsidR="00EB5260">
        <w:instrText xml:space="preserve">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Research","id":"ITEM-1","issue":"2","issued":{"date-parts":[["2004"]]},"page":"179-195","title":"Long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2B28A0">
        <w:fldChar w:fldCharType="separate"/>
      </w:r>
      <w:r w:rsidR="00051CDB" w:rsidRPr="00051CDB">
        <w:rPr>
          <w:noProof/>
        </w:rPr>
        <w:t>(Gray, MacUga, &amp; Regan, 2004)</w:t>
      </w:r>
      <w:r w:rsidR="002B28A0">
        <w:fldChar w:fldCharType="end"/>
      </w:r>
      <w:r w:rsidR="00F15EC4">
        <w:t>.</w:t>
      </w:r>
      <w:r w:rsidR="00760B08">
        <w:t xml:space="preserve"> </w:t>
      </w:r>
      <w:r>
        <w:t xml:space="preserve">Furthermore, it has been argued that self-motion information is noisier than retinal information concerning object motion, especially when observers have only visual information about their own movement at their disposal </w:t>
      </w:r>
      <w:r>
        <w:fldChar w:fldCharType="begin" w:fldLock="1"/>
      </w:r>
      <w:r>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theory","type":"article-journal","volume":"31"},"uris":["http://www.mendeley.com/documents/?uuid=863775dc-6258-4025-9a51-4c80efb60c8c"]}],"mendeley":{"formattedCitation":"(Fetsch, Deangelis, &amp; Angelaki, 2010)","plainTextFormattedCitation":"(Fetsch, Deangelis, &amp; Angelaki, 2010)","previouslyFormattedCitation":"(Fetsch, Deangelis, &amp; Angelaki, 2010)"},"properties":{"noteIndex":0},"schema":"https://github.com/citation-style-language/schema/raw/master/csl-citation.json"}</w:instrText>
      </w:r>
      <w:r>
        <w:fldChar w:fldCharType="separate"/>
      </w:r>
      <w:r w:rsidRPr="00CC0CE5">
        <w:rPr>
          <w:noProof/>
        </w:rPr>
        <w:t>(Fetsch, Deangelis, &amp; Angelaki, 2010)</w:t>
      </w:r>
      <w:r>
        <w:fldChar w:fldCharType="end"/>
      </w:r>
      <w:r>
        <w:t>. Subtracting noisy self-motion information from retinal motion in order to obtain an estimate of target velocity should thus decrease precision</w:t>
      </w:r>
      <w:r w:rsidR="00446B3D">
        <w:t xml:space="preserve"> </w:t>
      </w:r>
      <w:r w:rsidR="00446B3D">
        <w:fldChar w:fldCharType="begin" w:fldLock="1"/>
      </w:r>
      <w:r w:rsidR="00A66145">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446B3D">
        <w:fldChar w:fldCharType="separate"/>
      </w:r>
      <w:r w:rsidR="00446B3D" w:rsidRPr="00446B3D">
        <w:rPr>
          <w:noProof/>
        </w:rPr>
        <w:t>(Dokka, MacNeilage, DeAngelis, &amp; Angelaki, 2015)</w:t>
      </w:r>
      <w:r w:rsidR="00446B3D">
        <w:fldChar w:fldCharType="end"/>
      </w:r>
      <w:r>
        <w:t>.</w:t>
      </w:r>
      <w:r w:rsidR="000B17CA">
        <w:t xml:space="preserve"> </w:t>
      </w:r>
      <w:r w:rsidR="004725D9">
        <w:t xml:space="preserve">Such a subtraction </w:t>
      </w:r>
      <w:r w:rsidR="000A61BD">
        <w:t>process is relatively straightforward for the consequences of angular self-motion, but for</w:t>
      </w:r>
      <w:r w:rsidR="00FD6F03">
        <w:t xml:space="preserve"> lateral</w:t>
      </w:r>
      <w:r w:rsidR="000A61BD">
        <w:t xml:space="preserve"> motion</w:t>
      </w:r>
      <w:r w:rsidR="009E4715">
        <w:t>,</w:t>
      </w:r>
      <w:r w:rsidR="000A61BD">
        <w:t xml:space="preserve"> the geometry requires </w:t>
      </w:r>
      <w:r w:rsidR="00FD6F03">
        <w:t>additional computations involving</w:t>
      </w:r>
      <w:r w:rsidR="004725D9">
        <w:t xml:space="preserve"> </w:t>
      </w:r>
      <w:r w:rsidR="00FD6F03">
        <w:t>estimate</w:t>
      </w:r>
      <w:r w:rsidR="004725D9">
        <w:t>s</w:t>
      </w:r>
      <w:r w:rsidR="00FD6F03">
        <w:t xml:space="preserve"> of the distance of the object to the observer</w:t>
      </w:r>
      <w:r w:rsidR="004725D9">
        <w:t xml:space="preserve"> and the direction of object motion relative to the observer’s motion</w:t>
      </w:r>
      <w:r w:rsidR="000A61BD">
        <w:t>.</w:t>
      </w:r>
      <w:r w:rsidR="0061078B">
        <w:t xml:space="preserve"> </w:t>
      </w:r>
      <w:r w:rsidR="0061078B" w:rsidRPr="00136208">
        <w:t xml:space="preserve">More specifically, observers need to first estimate their own motion in an allocentric world frame by using retinal stimulation attributable to </w:t>
      </w:r>
      <w:r w:rsidR="004725D9">
        <w:t xml:space="preserve">the induced motion of </w:t>
      </w:r>
      <w:r w:rsidR="0061078B" w:rsidRPr="00136208">
        <w:t>static objec</w:t>
      </w:r>
      <w:r w:rsidR="004E6C2E" w:rsidRPr="00136208">
        <w:t>t</w:t>
      </w:r>
      <w:r w:rsidR="004725D9">
        <w:t>s</w:t>
      </w:r>
      <w:r w:rsidR="004E6C2E" w:rsidRPr="00136208">
        <w:t xml:space="preserve"> </w:t>
      </w:r>
      <w:r w:rsidR="0061078B" w:rsidRPr="00136208">
        <w:t>in the environment</w:t>
      </w:r>
      <w:r w:rsidR="004E6C2E" w:rsidRPr="00136208">
        <w:t xml:space="preserve"> and other sensory and efferent information</w:t>
      </w:r>
      <w:r w:rsidR="004725D9">
        <w:t xml:space="preserve"> such as vestibular activity</w:t>
      </w:r>
      <w:r w:rsidR="0061078B" w:rsidRPr="00136208">
        <w:t xml:space="preserve">. Then, this estimate needs to be used to generate an estimate of the retinal stimulation </w:t>
      </w:r>
      <w:r w:rsidR="00864D36">
        <w:t xml:space="preserve">expected to be </w:t>
      </w:r>
      <w:r w:rsidR="0061078B" w:rsidRPr="00136208">
        <w:t>caused by the observer’s motion. Th</w:t>
      </w:r>
      <w:r w:rsidR="00864D36">
        <w:t>is</w:t>
      </w:r>
      <w:r w:rsidR="0061078B" w:rsidRPr="00136208">
        <w:t xml:space="preserve"> estimated retinal stimulation due to self-motion </w:t>
      </w:r>
      <w:r w:rsidR="00930D3B">
        <w:t xml:space="preserve">is </w:t>
      </w:r>
      <w:r w:rsidR="00864D36">
        <w:t xml:space="preserve">then </w:t>
      </w:r>
      <w:r w:rsidR="0061078B" w:rsidRPr="00136208">
        <w:t>subtracted from the total retinal stimulation</w:t>
      </w:r>
      <w:r w:rsidR="00930D3B">
        <w:t xml:space="preserve">, which allows the remaining retinal stimulation </w:t>
      </w:r>
      <w:r w:rsidR="00864D36">
        <w:t xml:space="preserve">to be interpreted </w:t>
      </w:r>
      <w:r w:rsidR="00930D3B">
        <w:t xml:space="preserve">as </w:t>
      </w:r>
      <w:r w:rsidR="00864D36">
        <w:t xml:space="preserve">external </w:t>
      </w:r>
      <w:r w:rsidR="00930D3B">
        <w:t>object motion</w:t>
      </w:r>
      <w:r w:rsidR="0061078B" w:rsidRPr="00136208">
        <w:t>.</w:t>
      </w:r>
      <w:r w:rsidR="00864D36">
        <w:t xml:space="preserve"> The process is known as “flow parsing” in which the different aspects of the total optic flow are attributed to these different causes.</w:t>
      </w:r>
    </w:p>
    <w:p w14:paraId="1D319664" w14:textId="3A51D44C" w:rsidR="008E2FD6" w:rsidRDefault="00615CEF" w:rsidP="00635780">
      <w:pPr>
        <w:jc w:val="both"/>
        <w:rPr>
          <w:ins w:id="1" w:author="Björn Jörges" w:date="2020-05-16T04:34:00Z"/>
        </w:rPr>
      </w:pPr>
      <w:r>
        <w:t xml:space="preserve">It is important to note that flow parsing is only </w:t>
      </w:r>
      <w:r w:rsidR="00CE6EF7">
        <w:t xml:space="preserve">necessary </w:t>
      </w:r>
      <w:r>
        <w:t xml:space="preserve">when humans need to represent the kinetic properties of their environment in an allocentric frame. For computations performed in an egocentric frame, it is generally sufficient to time interceptive actions and avoid collisions according to the velocity of the target relative to the observer. </w:t>
      </w:r>
      <w:r w:rsidR="008E2FD6">
        <w:t>I</w:t>
      </w:r>
      <w:r w:rsidR="00CA010F">
        <w:t>t is true that ecological</w:t>
      </w:r>
      <w:r w:rsidR="00BF3774">
        <w:t>,</w:t>
      </w:r>
      <w:r w:rsidR="00CA010F">
        <w:t xml:space="preserve"> optic</w:t>
      </w:r>
      <w:r w:rsidR="00864D36">
        <w:t>-</w:t>
      </w:r>
      <w:r w:rsidR="00CA010F">
        <w:t>flow</w:t>
      </w:r>
      <w:r w:rsidR="008E2FD6">
        <w:t>-based</w:t>
      </w:r>
      <w:r w:rsidR="00CA010F">
        <w:t xml:space="preserve"> heuristics </w:t>
      </w:r>
      <w:r w:rsidR="00CE6EF7">
        <w:t xml:space="preserve">have </w:t>
      </w:r>
      <w:r w:rsidR="008E2FD6">
        <w:t xml:space="preserve">successfully explained humans performance in paradigmatic cases such as the outfielder problem </w:t>
      </w:r>
      <w:r w:rsidR="008E2FD6">
        <w:fldChar w:fldCharType="begin" w:fldLock="1"/>
      </w:r>
      <w:r w:rsidR="008E2FD6">
        <w:instrText>ADDIN CSL_CITATION {"citationItems":[{"id":"ITEM-1","itemData":{"DOI":"10.1167/9.13.1","ISSN":"15347362","abstract":"How does a baseball outfielder know where to run to catch a fly ball? The \"outfielder problem\" remains unresolved, and its solution would provide a window into the visual control of action. It may seem obvious that human action is based on an internal model of the physical world, such that the fielder predicts the landing point based on a mental model of the ball's trajectory (TP). However, two alternative theories, Optical Acceleration Cancellation (OAC) and Linear Optical Trajectory (LOT), propose that fielders are led to the right place at the right time by coupling their movements to visual information in a continuous \"online\" manner. All three theories predict successful catches and similar running paths. We provide a critical test by using virtual reality to perturb the vertical motion of the ball in mid-flight. The results confirm the predictions of OAC but are at odds with LOT and TP. © ARVO.","author":[{"dropping-particle":"","family":"Fink","given":"Philip W.","non-dropping-particle":"","parse-names":false,"suffix":""},{"dropping-particle":"","family":"Foo","given":"Patrick S.","non-dropping-particle":"","parse-names":false,"suffix":""},{"dropping-particle":"","family":"Warren","given":"William H.","non-dropping-particle":"","parse-names":false,"suffix":""}],"container-title":"Journal of Vision","id":"ITEM-1","issue":"13","issued":{"date-parts":[["2009"]]},"page":"1-8","title":"Catching fly balls in virtual reality: A critical test of the out fielder problem","type":"article-journal","volume":"9"},"uris":["http://www.mendeley.com/documents/?uuid=0d51c80d-8c68-444e-b5c2-72be70ab4238"]},{"id":"ITEM-2","itemData":{"DOI":"10.3389/fpsyg.2013.00058","ISSN":"1664-1078","abstract":"The most exciting hypothesis in cognitive science right now is the theory that cognition is embodied. Like all good ideas in cognitive science, however, embodiment immediately came to mean six different things. The most common definitions involve the straight-forward claim that \"states of the body modify states of the mind.\" However, the implications of embodiment are actually much more radical than this. If cognition can span the brain, body, and the environment, then the \"states of mind\" of disembodied cognitive science won't exist to be modified. Cognition will instead be an extended system assembled from a broad array of resources. Taking embodiment seriously therefore requires both new methods and theory. Here we outline four key steps that research programs should follow in order to fully engage with the implications of embodiment. The first step is to conduct a task analysis, which characterizes from a first person perspective the specific task that a perceiving-acting cognitive agent is faced with. The second step is to identify the task-relevant resources the agent has access to in order to solve the task. These resources can span brain, body, and environment. The third step is to identify how the agent can assemble these resources into a system capable of solving the problem at hand. The last step is to test the agent's performance to confirm that agent is actually using the solution identified in step 3. We explore these steps in more detail with reference to two useful examples (the outfielder problem and the A-not-B error), and introduce how to apply this analysis to the thorny question of language use. Embodied cognition is more than we think it is, and we have the tools we need to realize its full potential.","author":[{"dropping-particle":"","family":"Wilson","given":"Andrew D.","non-dropping-particle":"","parse-names":false,"suffix":""},{"dropping-particle":"","family":"Golonka","given":"Sabrina","non-dropping-particle":"","parse-names":false,"suffix":""}],"container-title":"Frontiers in Psychology","id":"ITEM-2","issue":"February","issued":{"date-parts":[["2013"]]},"page":"1-13","title":"Embodied Cognition is Not What you Think it is","type":"article-journal","volume":"4"},"uris":["http://www.mendeley.com/documents/?uuid=5fcdd22b-b331-40e1-abb4-2b5dbf5e41d5"]}],"mendeley":{"formattedCitation":"(Fink, Foo, &amp; Warren, 2009; Wilson &amp; Golonka, 2013)","plainTextFormattedCitation":"(Fink, Foo, &amp; Warren, 2009; Wilson &amp; Golonka, 2013)","previouslyFormattedCitation":"(Fink, Foo, &amp; Warren, 2009; Wilson &amp; Golonka, 2013)"},"properties":{"noteIndex":0},"schema":"https://github.com/citation-style-language/schema/raw/master/csl-citation.json"}</w:instrText>
      </w:r>
      <w:r w:rsidR="008E2FD6">
        <w:fldChar w:fldCharType="separate"/>
      </w:r>
      <w:r w:rsidR="008E2FD6" w:rsidRPr="008E2FD6">
        <w:rPr>
          <w:noProof/>
        </w:rPr>
        <w:t>(Fink, Foo, &amp; Warren, 2009; Wilson &amp; Golonka, 2013)</w:t>
      </w:r>
      <w:r w:rsidR="008E2FD6">
        <w:fldChar w:fldCharType="end"/>
      </w:r>
      <w:r w:rsidR="00BF3774">
        <w:t>. However,</w:t>
      </w:r>
      <w:r w:rsidR="008E2FD6">
        <w:t xml:space="preserve"> humans </w:t>
      </w:r>
      <w:r w:rsidR="00864D36">
        <w:t>are able to</w:t>
      </w:r>
      <w:r w:rsidR="008E2FD6">
        <w:t xml:space="preserve"> recover, represent and use</w:t>
      </w:r>
      <w:r w:rsidR="00864D36">
        <w:t xml:space="preserve"> the</w:t>
      </w:r>
      <w:r w:rsidR="008E2FD6">
        <w:t xml:space="preserve"> physical parameters of their environment in a variety of tasks</w:t>
      </w:r>
      <w:r w:rsidR="00BF3774">
        <w:t xml:space="preserve"> </w:t>
      </w:r>
      <w:r w:rsidR="008E2FD6">
        <w:fldChar w:fldCharType="begin" w:fldLock="1"/>
      </w:r>
      <w:r w:rsidR="00C03D4B">
        <w:instrText>ADDIN CSL_CITATION {"citationItems":[{"id":"ITEM-1","itemData":{"DOI":"10.1167/13.8.25","ISSN":"15347362","abstract":"A fundamental question about locomotion in the presence of moving objects is whether movements are guided based upon perceived object motion in an observer-centered or world-centered reference frame. The former captures object motion relative to the moving observer and depends on both observer and object motion. The latter captures object motion relative to the stationary environment and is independent of observer motion. Subjects walked through a virtual environment (VE) viewed through a head-mounted display and indicated whether they would pass in front of or behind a moving obstacle that was on course to cross their future path. Subjects' movement through the VE was manipulated such that object motion in observer coordinates was affected while object motion in world coordinates was the same. We found that when moving observers choose routes around moving obstacles, they rely on object motion perceived in world coordinates. This entails a process, which has been called flow parsing (Rushton &amp; Warren, 2005; Warren &amp; Rushton, 2009a), that recovers the component of optic flow due to object motion independent of self-motion. We found that when self-motion is real and actively generated, the process by which object motion is recovered relies on both visual and nonvisual information to factor out the influence of self-motion. The remaining component contains information about object motion in world coordinates that is needed to guide locomotion.","author":[{"dropping-particle":"","family":"Fajen","given":"Brett R","non-dropping-particle":"","parse-names":false,"suffix":""},{"dropping-particle":"","family":"Parade","given":"Melissa S","non-dropping-particle":"","parse-names":false,"suffix":""},{"dropping-particle":"","family":"Matthis","given":"Jonathan S","non-dropping-particle":"","parse-names":false,"suffix":""}],"container-title":"Journal of Vision","id":"ITEM-1","issue":"8","issued":{"date-parts":[["2013"]]},"page":"1-13","title":"Humans Perceive Object Motion In World Coordinates During Obstacle Avoidance","type":"article-journal","volume":"13"},"uris":["http://www.mendeley.com/documents/?uuid=5f9119a1-2bb6-4517-9974-19a09ddbf9ce"]},{"id":"ITEM-2","itemData":{"DOI":"10.1038/nn1874","ISSN":"10976256","abstract":"It is generally assumed that perceptual events are timed by a centralized supramodal clock. This study challenges this notion in humans by providing clear evidence that visual events of subsecond duration are timed by visual neural mechanisms with spatially circumscribed receptive fields, localized in real-world, rather than retinal, coordinates. © 2007 Nature Publishing Group.","author":[{"dropping-particle":"","family":"Burr","given":"David","non-dropping-particle":"","parse-names":false,"suffix":""},{"dropping-particle":"","family":"Tozzi","given":"Arianna","non-dropping-particle":"","parse-names":false,"suffix":""},{"dropping-particle":"","family":"Morrone","given":"M. Concetta","non-dropping-particle":"","parse-names":false,"suffix":""}],"container-title":"Nature Neuroscience","id":"ITEM-2","issue":"4","issued":{"date-parts":[["2007"]]},"page":"423-425","title":"Neural mechanisms for timing visual events are spatially selective in real-world coordinates","type":"article-journal","volume":"10"},"uris":["http://www.mendeley.com/documents/?uuid=9d25de7b-c62b-4fd9-af9d-24881381284b"]},{"id":"ITEM-3","itemData":{"DOI":"10.1016/j.neuron.2004.06.006","ISSN":"08966273","abstract":"The motion areas of posterior parietal cortex extract information on visual motion for perception as well as for the guidance of movement. It is usually assumed that neurons in posterior parietal cortex represent visual motion relative to the retina. Current models describing action guided by moving objects work successfully based on this assumption. However, here we show that the pursuit-related responses of a distinct group of neurons in area MST of monkeys are at odds with this view. Rather than signaling object image motion on the retina, they represent object motion in world-centered coordinates. This representation may simplify the coordination of object-directed action and ego motion-invariant visual perception.","author":[{"dropping-particle":"","family":"Ilg","given":"Uwe J.","non-dropping-particle":"","parse-names":false,"suffix":""},{"dropping-particle":"","family":"Schumann","given":"Stefan","non-dropping-particle":"","parse-names":false,"suffix":""},{"dropping-particle":"","family":"Thier","given":"Peter","non-dropping-particle":"","parse-names":false,"suffix":""}],"container-title":"Neuron","id":"ITEM-3","issue":"1","issued":{"date-parts":[["2004"]]},"page":"145-151","title":"Posterior parietal cortex neurons encode target motion in world-centered coordinates","type":"article-journal","volume":"43"},"uris":["http://www.mendeley.com/documents/?uuid=0c6137f2-3bf9-42dc-8f5d-b7bfd59b8c3b"]},{"id":"ITEM-4","itemData":{"DOI":"10.1111/1467-9280.14491","ISSN":"09567976","abstract":"Although visual input is egocentric, at least some visual perceptions and representations are allocentric, that is, independent of the observer's vantage point or motion. Three experiments investigated the visual perception of three-dimensional object motion during voluntary and involuntary motion in human subjects. The results show that the motor command contributes to the objective perception of space: Observers are more likely to apply, consciously and unconsciously, spatial criteria relative to an allocentric frame of reference when they are executing voluntary head movements than while they are undergoing similar involuntary displacements (which lead to a more egocentric bias). Furthermore, details of the motor command are crucial to spatial vision, as allocentric bias decreases or disappears when self-motion and motor command do not match.","author":[{"dropping-particle":"","family":"Wexler","given":"Mark","non-dropping-particle":"","parse-names":false,"suffix":""}],"container-title":"Psychological Science","id":"ITEM-4","issue":"4","issued":{"date-parts":[["2003"]]},"page":"340-346","title":"Voluntary head movement and allocentric perception of space","type":"article-journal","volume":"14"},"uris":["http://www.mendeley.com/documents/?uuid=05726a0b-cdcc-41fe-97da-1aba08998f2c"]}],"mendeley":{"formattedCitation":"(Burr, Tozzi, &amp; Morrone, 2007; Fajen, Parade, &amp; Matthis, 2013; Ilg, Schumann, &amp; Thier, 2004; Wexler, 2003)","plainTextFormattedCitation":"(Burr, Tozzi, &amp; Morrone, 2007; Fajen, Parade, &amp; Matthis, 2013; Ilg, Schumann, &amp; Thier, 2004; Wexler, 2003)","previouslyFormattedCitation":"(Burr, Tozzi, &amp; Morrone, 2007; Fajen, Parade, &amp; Matthis, 2013; Ilg, Schumann, &amp; Thier, 2004; Wexler, 2003)"},"properties":{"noteIndex":0},"schema":"https://github.com/citation-style-language/schema/raw/master/csl-citation.json"}</w:instrText>
      </w:r>
      <w:r w:rsidR="008E2FD6">
        <w:fldChar w:fldCharType="separate"/>
      </w:r>
      <w:r w:rsidR="008E2FD6" w:rsidRPr="008E2FD6">
        <w:rPr>
          <w:noProof/>
        </w:rPr>
        <w:t>(Burr, Tozzi, &amp; Morrone, 2007; Fajen, Parade, &amp; Matthis, 2013; Ilg, Schumann, &amp; Thier, 2004; Wexler, 2003)</w:t>
      </w:r>
      <w:r w:rsidR="008E2FD6">
        <w:fldChar w:fldCharType="end"/>
      </w:r>
      <w:r w:rsidR="00864D36">
        <w:t>.</w:t>
      </w:r>
    </w:p>
    <w:p w14:paraId="704A42F2" w14:textId="1D039177" w:rsidR="001E7658" w:rsidRPr="00F1177B" w:rsidRDefault="001E7658" w:rsidP="00635780">
      <w:pPr>
        <w:jc w:val="both"/>
        <w:rPr>
          <w:lang w:val="de-DE"/>
        </w:rPr>
      </w:pPr>
      <w:ins w:id="2" w:author="Björn Jörges" w:date="2020-05-16T04:41:00Z">
        <w:r>
          <w:t>There are two major sources of information about passive self-motion: visual and vestibular cues</w:t>
        </w:r>
      </w:ins>
      <w:ins w:id="3" w:author="Björn Jörges" w:date="2020-05-16T04:48:00Z">
        <w:r w:rsidR="003A4EE8">
          <w:t xml:space="preserve"> </w:t>
        </w:r>
      </w:ins>
      <w:r w:rsidR="003A4EE8">
        <w:fldChar w:fldCharType="begin" w:fldLock="1"/>
      </w:r>
      <w:r w:rsidR="003A4EE8">
        <w:instrText>ADDIN CSL_CITATION {"citationItems":[{"id":"ITEM-1","itemData":{"DOI":"10.1007/s002210000504","ISBN":"1416736581","ISSN":"00144819","PMID":"11104123","abstract":"Surprisingly little is known of the perceptual consequences of visual or vestibular stimulation in updating our perceived position in space as we move around. We assessed the roles of visual and vestibular cues in determining the perceived distance of passive, linear self motion. Subjects were given cues to constant-acceleration motion: either optic flow presented in a virtual reality display, physical motion in the dark or combinations of visual and physical motions. Subjects indicated when they perceived they had traversed a distance that had been previously given to them either visually or physically. The perceived distance of motion evoked by optic flow was accurate relative to a previously presented visual target but was perceptually equivalent to about half the physical motion. The perceived distance of physical motion in the dark was accurate relative to a previously presented physical motion but was perceptually equivalent to a much longer visually presented distance. The perceived distance of self motion when both visual and physical cues were present was more closely perceptually equivalent to the physical motion experienced rather than the simultaneous visual motion, even when the target was presented visually. We discuss this dominance of the physical cues in determining the perceived distance of self motion in terms of capture by non-visual cues. These findings are related to emerging studies that show the importance of vestibular input to neural mechanisms that process self motion.","author":[{"dropping-particle":"","family":"Harris","given":"L. R.","non-dropping-particle":"","parse-names":false,"suffix":""},{"dropping-particle":"","family":"Jenkin","given":"M.","non-dropping-particle":"","parse-names":false,"suffix":""},{"dropping-particle":"","family":"Zikovitz","given":"D. C.","non-dropping-particle":"","parse-names":false,"suffix":""}],"container-title":"Experimental Brain Research","id":"ITEM-1","issue":"1","issued":{"date-parts":[["2000"]]},"page":"12-21","title":"Visual and non-visual cues in the perception of linear self motion","type":"article-journal","volume":"135"},"uris":["http://www.mendeley.com/documents/?uuid=5a02a575-550d-4049-95c6-9ddef947a4de"]},{"id":"ITEM-2","itemData":{"DOI":"10.1111/j.1460-9568.2010.07207.x","ISSN":"14609568","abstract":"The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Neuroscience","id":"ITEM-2","issue":"10","issued":{"date-parts":[["2010"]]},"page":"1721-1729","title":"Visual-vestibular cue integration for heading perception: Applications of optimal cue integration theory","type":"article-journal","volume":"31"},"uris":["http://www.mendeley.com/documents/?uuid=1304a498-df84-4b97-9ca4-a62a6163045f"]}],"mendeley":{"formattedCitation":"(Fetsch et al., 2010; Harris, Jenkin, &amp; Zikovitz, 2000)","manualFormatting":"(Fetsch et al., 2010)","plainTextFormattedCitation":"(Fetsch et al., 2010; Harris, Jenkin, &amp; Zikovitz, 2000)","previouslyFormattedCitation":"(Fetsch et al., 2010; Harris, Jenkin, &amp; Zikovitz, 2000)"},"properties":{"noteIndex":0},"schema":"https://github.com/citation-style-language/schema/raw/master/csl-citation.json"}</w:instrText>
      </w:r>
      <w:r w:rsidR="003A4EE8">
        <w:fldChar w:fldCharType="separate"/>
      </w:r>
      <w:r w:rsidR="003A4EE8" w:rsidRPr="003A4EE8">
        <w:rPr>
          <w:noProof/>
        </w:rPr>
        <w:t>(Fetsch et al., 2010)</w:t>
      </w:r>
      <w:ins w:id="4" w:author="Björn Jörges" w:date="2020-05-16T04:48:00Z">
        <w:r w:rsidR="003A4EE8">
          <w:fldChar w:fldCharType="end"/>
        </w:r>
      </w:ins>
      <w:ins w:id="5" w:author="Björn Jörges" w:date="2020-05-16T04:49:00Z">
        <w:r w:rsidR="003A4EE8">
          <w:t xml:space="preserve">, which are integrated according to their relative reliability </w:t>
        </w:r>
      </w:ins>
      <w:ins w:id="6" w:author="Björn Jörges" w:date="2020-05-16T04:50:00Z">
        <w:r w:rsidR="003A4EE8">
          <w:fldChar w:fldCharType="begin" w:fldLock="1"/>
        </w:r>
      </w:ins>
      <w:r w:rsidR="003A4EE8">
        <w:instrText>ADDIN CSL_CITATION {"citationItems":[{"id":"ITEM-1","itemData":{"DOI":"10.1523/JNEUROSCI.2574-09.2009","ISSN":"02706474","PMID":"20007484","abstract":"The perception of self-motion direction, or heading, relies on integration of multiple sensory cues, especially from the visual and vestibular systems. However, the reliability of sensory information can vary rapidly and unpredictably, and it remains unclear how the brain integrates multiple sensory signals given this dynamic uncertainty. Human psychophysical studies have shown that observers combine cues by weighting them in proportion to their reliability, consistent with statistically optimal integration schemes derived from Bayesian probability theory. Remarkably, because cue reliability is varied randomly across trials, the perceptual weight assigned to each cue must change from trial to trial. Dynamic cue reweighting has not been examined for combinations of visual and vestibular cues, nor has the Bayesian cue integration approach been applied to laboratory animals, an important step toward understanding the neural basis of cue integration. To address these issues, we tested human and monkey subjects in a heading discrimination task involving visual (optic flow) and vestibular (translational motion) cues. The cues were placed in conflict on a subset of trials, and their relative reliability was varied to assess the weights that subjects gave to each cue in their heading judgments.Wefound that monkeys can rapidly reweight visual and vestibular cues according to their reliability, the first such demonstration in a nonhuman species. However, some monkeys and humans tended to over-weight vestibular cues, inconsistent with simple predictions of a Bayesian model. Nonetheless, our findings establish a robust model system for studying the neural mechanisms of dynamic cue reweighting in multisensory perception. Copyright © 2009 Society for Neuroscience.","author":[{"dropping-particle":"","family":"Fetsch","given":"Christopher R.","non-dropping-particle":"","parse-names":false,"suffix":""},{"dropping-particle":"","family":"Turner","given":"Amanda H.","non-dropping-particle":"","parse-names":false,"suffix":""},{"dropping-particle":"","family":"DeAngelis","given":"Gregory C.","non-dropping-particle":"","parse-names":false,"suffix":""},{"dropping-particle":"","family":"Angelaki","given":"Dora E.","non-dropping-particle":"","parse-names":false,"suffix":""}],"container-title":"Journal of Neuroscience","id":"ITEM-1","issue":"49","issued":{"date-parts":[["2009"]]},"page":"15601-15612","title":"Dynamic reweighting of visual and vestibular cues during self-motion perception","type":"article-journal","volume":"29"},"uris":["http://www.mendeley.com/documents/?uuid=858acc5d-06bc-48e6-abb5-aef511192e4e"]}],"mendeley":{"formattedCitation":"(Fetsch, Turner, DeAngelis, &amp; Angelaki, 2009)","plainTextFormattedCitation":"(Fetsch, Turner, DeAngelis, &amp; Angelaki, 2009)","previouslyFormattedCitation":"(Fetsch, Turner, DeAngelis, &amp; Angelaki, 2009)"},"properties":{"noteIndex":0},"schema":"https://github.com/citation-style-language/schema/raw/master/csl-citation.json"}</w:instrText>
      </w:r>
      <w:r w:rsidR="003A4EE8">
        <w:fldChar w:fldCharType="separate"/>
      </w:r>
      <w:r w:rsidR="003A4EE8" w:rsidRPr="003A4EE8">
        <w:rPr>
          <w:noProof/>
        </w:rPr>
        <w:t>(Fetsch, Turner, DeAngelis, &amp; Angelaki, 2009)</w:t>
      </w:r>
      <w:ins w:id="7" w:author="Björn Jörges" w:date="2020-05-16T04:50:00Z">
        <w:r w:rsidR="003A4EE8">
          <w:fldChar w:fldCharType="end"/>
        </w:r>
        <w:r w:rsidR="003A4EE8">
          <w:t>.</w:t>
        </w:r>
      </w:ins>
      <w:ins w:id="8" w:author="Björn Jörges" w:date="2020-05-16T04:51:00Z">
        <w:r w:rsidR="003A4EE8">
          <w:t xml:space="preserve"> </w:t>
        </w:r>
      </w:ins>
      <w:ins w:id="9" w:author="Björn Jörges" w:date="2020-05-16T05:32:00Z">
        <w:r w:rsidR="00073189">
          <w:t xml:space="preserve">How </w:t>
        </w:r>
      </w:ins>
      <w:ins w:id="10" w:author="Björn Jörges" w:date="2020-05-16T05:33:00Z">
        <w:r w:rsidR="00073189">
          <w:t xml:space="preserve">much </w:t>
        </w:r>
      </w:ins>
      <w:ins w:id="11" w:author="Björn Jörges" w:date="2020-05-16T05:32:00Z">
        <w:r w:rsidR="00B93257">
          <w:t xml:space="preserve">each sense contributes to the </w:t>
        </w:r>
        <w:r w:rsidR="00073189">
          <w:t xml:space="preserve">global </w:t>
        </w:r>
        <w:r w:rsidR="00B93257">
          <w:t xml:space="preserve">percept of </w:t>
        </w:r>
        <w:r w:rsidR="00073189">
          <w:t xml:space="preserve">self-motion </w:t>
        </w:r>
      </w:ins>
      <w:ins w:id="12" w:author="Björn Jörges" w:date="2020-05-16T05:33:00Z">
        <w:r w:rsidR="00073189">
          <w:t xml:space="preserve">seems to depend on different parameters, such as the task and the self-motion profile. </w:t>
        </w:r>
        <w:proofErr w:type="spellStart"/>
        <w:r w:rsidR="00073189">
          <w:t>Dokka</w:t>
        </w:r>
        <w:proofErr w:type="spellEnd"/>
        <w:r w:rsidR="00073189">
          <w:t xml:space="preserve"> et al. </w:t>
        </w:r>
        <w:r w:rsidR="00073189">
          <w:fldChar w:fldCharType="begin" w:fldLock="1"/>
        </w:r>
      </w:ins>
      <w:r w:rsidR="00073189">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073189">
        <w:fldChar w:fldCharType="separate"/>
      </w:r>
      <w:r w:rsidR="00073189" w:rsidRPr="00073189">
        <w:rPr>
          <w:noProof/>
        </w:rPr>
        <w:t>(Dokka et al., 2015)</w:t>
      </w:r>
      <w:ins w:id="13" w:author="Björn Jörges" w:date="2020-05-16T05:33:00Z">
        <w:r w:rsidR="00073189">
          <w:fldChar w:fldCharType="end"/>
        </w:r>
        <w:r w:rsidR="00073189">
          <w:t>, for example, found</w:t>
        </w:r>
      </w:ins>
      <w:ins w:id="14" w:author="Björn Jörges" w:date="2020-05-16T05:34:00Z">
        <w:r w:rsidR="00073189">
          <w:t xml:space="preserve"> for direction judgments of a probe presented i</w:t>
        </w:r>
      </w:ins>
      <w:ins w:id="15" w:author="Björn Jörges" w:date="2020-05-16T05:35:00Z">
        <w:r w:rsidR="00073189">
          <w:t xml:space="preserve">n the fronto-parallel plane during </w:t>
        </w:r>
      </w:ins>
      <w:ins w:id="16" w:author="Björn Jörges" w:date="2020-05-16T05:36:00Z">
        <w:r w:rsidR="00073189">
          <w:t xml:space="preserve">lateral </w:t>
        </w:r>
      </w:ins>
      <w:ins w:id="17" w:author="Björn Jörges" w:date="2020-05-16T05:35:00Z">
        <w:r w:rsidR="00073189">
          <w:t>observer motion</w:t>
        </w:r>
      </w:ins>
      <w:ins w:id="18" w:author="Björn Jörges" w:date="2020-05-16T05:33:00Z">
        <w:r w:rsidR="00073189">
          <w:t xml:space="preserve"> that </w:t>
        </w:r>
      </w:ins>
      <w:ins w:id="19" w:author="Björn Jörges" w:date="2020-05-16T04:51:00Z">
        <w:r w:rsidR="003A4EE8">
          <w:t xml:space="preserve">vestibular information in the absence of visual information </w:t>
        </w:r>
      </w:ins>
      <w:ins w:id="20" w:author="Björn Jörges" w:date="2020-05-16T05:33:00Z">
        <w:r w:rsidR="00073189">
          <w:t xml:space="preserve">led </w:t>
        </w:r>
      </w:ins>
      <w:ins w:id="21" w:author="Björn Jörges" w:date="2020-05-16T04:51:00Z">
        <w:r w:rsidR="003A4EE8">
          <w:t>to a vast underestimation of self-motion</w:t>
        </w:r>
      </w:ins>
      <w:ins w:id="22" w:author="Björn Jörges" w:date="2020-05-16T05:34:00Z">
        <w:r w:rsidR="00073189">
          <w:t>.</w:t>
        </w:r>
      </w:ins>
      <w:ins w:id="23" w:author="Björn Jörges" w:date="2020-05-16T04:54:00Z">
        <w:r w:rsidR="003A4EE8">
          <w:t xml:space="preserve"> </w:t>
        </w:r>
      </w:ins>
      <w:ins w:id="24" w:author="Björn Jörges" w:date="2020-05-16T05:34:00Z">
        <w:r w:rsidR="00073189">
          <w:t>V</w:t>
        </w:r>
      </w:ins>
      <w:ins w:id="25" w:author="Björn Jörges" w:date="2020-05-16T04:54:00Z">
        <w:r w:rsidR="003A4EE8">
          <w:t>isual information</w:t>
        </w:r>
      </w:ins>
      <w:ins w:id="26" w:author="Björn Jörges" w:date="2020-05-16T05:28:00Z">
        <w:r w:rsidR="00B93257">
          <w:t xml:space="preserve"> only </w:t>
        </w:r>
      </w:ins>
      <w:ins w:id="27" w:author="Björn Jörges" w:date="2020-05-16T05:34:00Z">
        <w:r w:rsidR="00073189">
          <w:t xml:space="preserve">elicited </w:t>
        </w:r>
      </w:ins>
      <w:ins w:id="28" w:author="Björn Jörges" w:date="2020-05-16T05:28:00Z">
        <w:r w:rsidR="00B93257">
          <w:t>a higher accuracy</w:t>
        </w:r>
      </w:ins>
      <w:ins w:id="29" w:author="Björn Jörges" w:date="2020-05-16T05:34:00Z">
        <w:r w:rsidR="00073189">
          <w:t xml:space="preserve"> and having both visual and vestibular cues</w:t>
        </w:r>
      </w:ins>
      <w:ins w:id="30" w:author="Björn Jörges" w:date="2020-05-16T05:35:00Z">
        <w:r w:rsidR="00073189">
          <w:t xml:space="preserve"> available </w:t>
        </w:r>
      </w:ins>
      <w:ins w:id="31" w:author="Björn Jörges" w:date="2020-05-16T05:36:00Z">
        <w:r w:rsidR="00073189">
          <w:t>increased accuracy only marginally beyond accuracy for visual information only</w:t>
        </w:r>
      </w:ins>
      <w:ins w:id="32" w:author="Björn Jörges" w:date="2020-05-16T04:55:00Z">
        <w:r w:rsidR="003A4EE8">
          <w:t>.</w:t>
        </w:r>
      </w:ins>
      <w:ins w:id="33" w:author="Björn Jörges" w:date="2020-05-16T05:36:00Z">
        <w:r w:rsidR="00073189">
          <w:t xml:space="preserve"> In a more direct test of perceived </w:t>
        </w:r>
      </w:ins>
      <w:ins w:id="34" w:author="Björn Jörges" w:date="2020-05-16T05:37:00Z">
        <w:r w:rsidR="00073189">
          <w:t xml:space="preserve">self-motion, Harris et al. </w:t>
        </w:r>
        <w:r w:rsidR="00073189">
          <w:fldChar w:fldCharType="begin" w:fldLock="1"/>
        </w:r>
      </w:ins>
      <w:r w:rsidR="005F01E6">
        <w:instrText>ADDIN CSL_CITATION {"citationItems":[{"id":"ITEM-1","itemData":{"DOI":"10.1007/s002210000504","ISBN":"1416736581","ISSN":"00144819","PMID":"11104123","abstract":"Surprisingly little is known of the perceptual consequences of visual or vestibular stimulation in updating our perceived position in space as we move around. We assessed the roles of visual and vestibular cues in determining the perceived distance of passive, linear self motion. Subjects were given cues to constant-acceleration motion: either optic flow presented in a virtual reality display, physical motion in the dark or combinations of visual and physical motions. Subjects indicated when they perceived they had traversed a distance that had been previously given to them either visually or physically. The perceived distance of motion evoked by optic flow was accurate relative to a previously presented visual target but was perceptually equivalent to about half the physical motion. The perceived distance of physical motion in the dark was accurate relative to a previously presented physical motion but was perceptually equivalent to a much longer visually presented distance. The perceived distance of self motion when both visual and physical cues were present was more closely perceptually equivalent to the physical motion experienced rather than the simultaneous visual motion, even when the target was presented visually. We discuss this dominance of the physical cues in determining the perceived distance of self motion in terms of capture by non-visual cues. These findings are related to emerging studies that show the importance of vestibular input to neural mechanisms that process self motion.","author":[{"dropping-particle":"","family":"Harris","given":"L. R.","non-dropping-particle":"","parse-names":false,"suffix":""},{"dropping-particle":"","family":"Jenkin","given":"M.","non-dropping-particle":"","parse-names":false,"suffix":""},{"dropping-particle":"","family":"Zikovitz","given":"D. C.","non-dropping-particle":"","parse-names":false,"suffix":""}],"container-title":"Experimental Brain Research","id":"ITEM-1","issue":"1","issued":{"date-parts":[["2000"]]},"page":"12-21","title":"Visual and non-visual cues in the perception of linear self motion","type":"article-journal","volume":"135"},"uris":["http://www.mendeley.com/documents/?uuid=5a02a575-550d-4049-95c6-9ddef947a4de"]}],"mendeley":{"formattedCitation":"(Harris et al., 2000)","plainTextFormattedCitation":"(Harris et al., 2000)","previouslyFormattedCitation":"(Harris et al., 2000)"},"properties":{"noteIndex":0},"schema":"https://github.com/citation-style-language/schema/raw/master/csl-citation.json"}</w:instrText>
      </w:r>
      <w:r w:rsidR="00073189">
        <w:fldChar w:fldCharType="separate"/>
      </w:r>
      <w:r w:rsidR="00073189" w:rsidRPr="00073189">
        <w:rPr>
          <w:noProof/>
        </w:rPr>
        <w:t>(Harris et al., 2000)</w:t>
      </w:r>
      <w:ins w:id="35" w:author="Björn Jörges" w:date="2020-05-16T05:37:00Z">
        <w:r w:rsidR="00073189">
          <w:fldChar w:fldCharType="end"/>
        </w:r>
        <w:r w:rsidR="00073189">
          <w:t xml:space="preserve"> found that vestibular stimulation </w:t>
        </w:r>
      </w:ins>
      <w:ins w:id="36" w:author="Björn Jörges" w:date="2020-05-16T05:38:00Z">
        <w:r w:rsidR="00073189">
          <w:t xml:space="preserve">evoked by moving the observer through the environment was an extremely </w:t>
        </w:r>
        <w:r w:rsidR="00073189">
          <w:lastRenderedPageBreak/>
          <w:t xml:space="preserve">potent cue to self-motion which induced </w:t>
        </w:r>
      </w:ins>
      <w:ins w:id="37" w:author="Björn Jörges" w:date="2020-05-16T05:39:00Z">
        <w:r w:rsidR="00073189">
          <w:t xml:space="preserve">a </w:t>
        </w:r>
      </w:ins>
      <w:ins w:id="38" w:author="Björn Jörges" w:date="2020-05-16T05:38:00Z">
        <w:r w:rsidR="00073189">
          <w:t>vast</w:t>
        </w:r>
      </w:ins>
      <w:ins w:id="39" w:author="Björn Jörges" w:date="2020-05-16T05:39:00Z">
        <w:r w:rsidR="00073189">
          <w:t xml:space="preserve"> overestimation of the distance moved. Visual cues to self-motion were efficient, too, but less so than vestibular cues.</w:t>
        </w:r>
      </w:ins>
      <w:ins w:id="40" w:author="Björn Jörges" w:date="2020-05-21T02:53:00Z">
        <w:r w:rsidR="00B802B8">
          <w:t xml:space="preserve"> However, depending on stimulus parameters such as simulated acceleration, visual cues al</w:t>
        </w:r>
      </w:ins>
      <w:ins w:id="41" w:author="Björn Jörges" w:date="2020-05-21T02:54:00Z">
        <w:r w:rsidR="00B802B8">
          <w:t xml:space="preserve">one can also lead participants to overestimate their movement </w:t>
        </w:r>
      </w:ins>
      <w:ins w:id="42" w:author="Björn Jörges" w:date="2020-05-21T02:55:00Z">
        <w:r w:rsidR="00B802B8">
          <w:fldChar w:fldCharType="begin" w:fldLock="1"/>
        </w:r>
      </w:ins>
      <w:r w:rsidR="005E6F40">
        <w:instrText>ADDIN CSL_CITATION {"citationItems":[{"id":"ITEM-1","itemData":{"DOI":"10.1016/S0042-6989(00)00243-1","ISBN":"1416736581","ISSN":"00426989","PMID":"11163855","abstract":"We demonstrate that humans can use optic flow to estimate distance travelled when appropriate scaling information is provided. Eleven subjects were presented with visual targets in a virtual corridor. They were then provided with optic flow compatible with movement along the corridor and asked to indicate when they had reached the previously presented target position. Performance depended on the movement profile: for accelerations above 0.1 m/s2 performance was accurate. Slower optic-flow acceleration resulted in an overestimation of motion which was most pronounced for constant velocity motion when the overestimation reached 170%. The results are discussed in terms of the usual synergy between multiple sensory cues to motion and the factors that might contribute to such a pronounced miscalibration between optic flow and the resulting perception of motion. © 2001 Elsevier Science Ltd.","author":[{"dropping-particle":"","family":"Redlick","given":"Fara P.","non-dropping-particle":"","parse-names":false,"suffix":""},{"dropping-particle":"","family":"Jenkin","given":"Michael","non-dropping-particle":"","parse-names":false,"suffix":""},{"dropping-particle":"","family":"Harris","given":"Laurence R.","non-dropping-particle":"","parse-names":false,"suffix":""}],"container-title":"Vision Research","id":"ITEM-1","issue":"2","issued":{"date-parts":[["2001"]]},"page":"213-219","title":"Humans can use optic flow to estimate distance of travel","type":"article-journal","volume":"41"},"uris":["http://www.mendeley.com/documents/?uuid=d5291ab8-c0f9-4649-8713-54a637042fca"]}],"mendeley":{"formattedCitation":"(Redlick, Jenkin, &amp; Harris, 2001)","plainTextFormattedCitation":"(Redlick, Jenkin, &amp; Harris, 2001)","previouslyFormattedCitation":"(Redlick, Jenkin, &amp; Harris, 2001)"},"properties":{"noteIndex":0},"schema":"https://github.com/citation-style-language/schema/raw/master/csl-citation.json"}</w:instrText>
      </w:r>
      <w:r w:rsidR="00B802B8">
        <w:fldChar w:fldCharType="separate"/>
      </w:r>
      <w:r w:rsidR="00B802B8" w:rsidRPr="00B802B8">
        <w:rPr>
          <w:noProof/>
        </w:rPr>
        <w:t>(Redlick, Jenkin, &amp; Harris, 2001)</w:t>
      </w:r>
      <w:ins w:id="43" w:author="Björn Jörges" w:date="2020-05-21T02:55:00Z">
        <w:r w:rsidR="00B802B8">
          <w:fldChar w:fldCharType="end"/>
        </w:r>
      </w:ins>
      <w:ins w:id="44" w:author="Björn Jörges" w:date="2020-05-21T02:54:00Z">
        <w:r w:rsidR="00B802B8">
          <w:t>.</w:t>
        </w:r>
      </w:ins>
      <w:ins w:id="45" w:author="Björn Jörges" w:date="2020-05-16T05:38:00Z">
        <w:r w:rsidR="00073189">
          <w:t xml:space="preserve"> </w:t>
        </w:r>
      </w:ins>
      <w:ins w:id="46" w:author="Björn Jörges" w:date="2020-05-16T04:41:00Z">
        <w:r>
          <w:t>For active self</w:t>
        </w:r>
      </w:ins>
      <w:ins w:id="47" w:author="Björn Jörges" w:date="2020-05-16T04:42:00Z">
        <w:r>
          <w:t>-motion (i.e., movements initiated by the observer such as walking through the environment), efference copies</w:t>
        </w:r>
      </w:ins>
      <w:ins w:id="48" w:author="Björn Jörges" w:date="2020-05-16T05:40:00Z">
        <w:r w:rsidR="002E02CF">
          <w:t xml:space="preserve"> and proprioceptive informat</w:t>
        </w:r>
      </w:ins>
      <w:ins w:id="49" w:author="Björn Jörges" w:date="2020-05-16T05:41:00Z">
        <w:r w:rsidR="002E02CF">
          <w:t>ion</w:t>
        </w:r>
      </w:ins>
      <w:ins w:id="50" w:author="Björn Jörges" w:date="2020-05-16T04:42:00Z">
        <w:r>
          <w:t xml:space="preserve"> can serve as further </w:t>
        </w:r>
      </w:ins>
      <w:ins w:id="51" w:author="Björn Jörges" w:date="2020-05-16T04:46:00Z">
        <w:r>
          <w:t>cue</w:t>
        </w:r>
      </w:ins>
      <w:ins w:id="52" w:author="Björn Jörges" w:date="2020-05-16T05:41:00Z">
        <w:r w:rsidR="002E02CF">
          <w:t>s</w:t>
        </w:r>
      </w:ins>
      <w:ins w:id="53" w:author="Björn Jörges" w:date="2020-05-16T04:46:00Z">
        <w:r>
          <w:t>.</w:t>
        </w:r>
      </w:ins>
      <w:ins w:id="54" w:author="Björn Jörges" w:date="2020-05-16T05:59:00Z">
        <w:r w:rsidR="005F01E6">
          <w:t xml:space="preserve"> For example, judgments about the distance travelled seem to be more reliable if motion was self-generated as o</w:t>
        </w:r>
      </w:ins>
      <w:ins w:id="55" w:author="Björn Jörges" w:date="2020-05-16T06:00:00Z">
        <w:r w:rsidR="005F01E6">
          <w:t>pposed to experienced passively</w:t>
        </w:r>
      </w:ins>
      <w:ins w:id="56" w:author="Björn Jörges" w:date="2020-05-16T05:59:00Z">
        <w:r w:rsidR="005F01E6">
          <w:t xml:space="preserve"> </w:t>
        </w:r>
      </w:ins>
      <w:r w:rsidR="005F01E6">
        <w:fldChar w:fldCharType="begin" w:fldLock="1"/>
      </w:r>
      <w:r w:rsidR="00802B51">
        <w:instrText>ADDIN CSL_CITATION {"citationItems":[{"id":"ITEM-1","itemData":{"DOI":"10.1007/s00221-011-2717-9","ISSN":"00144819","PMID":"21590262","abstract":"Spatial updating during self-motion typically involves the appropriate integration of both visual and non-visual cues, including vestibular and proprioceptive information. Here, we investigated how human observers combine these two non-visual cues during full-stride curvilinear walking. To obtain a continuous, real-time estimate of perceived position, observers were asked to continuously point toward a previously viewed target in the absence of vision. They did so while moving on a large circular treadmill under various movement conditions. Two conditions were designed to evaluate spatial updating when information was largely limited to either proprioceptive information (walking in place) or vestibular information (passive movement). A third condition evaluated updating when both sources of information were available (walking through space) and were either congruent or in conflict. During both the passive movement condition and while walking through space, the pattern of pointing behavior demonstrated evidence of accurate egocentric updating. In contrast, when walking in place, perceived self-motion was underestimated and participants always adjusted the pointer at a constant rate, irrespective of changes in the rate at which the participant moved relative to the target. The results are discussed in relation to the maximum likelihood estimation model of sensory integration. They show that when the two cues were congruent, estimates were combined, such that the variance of the adjustments was generally reduced. Results also suggest that when conflicts were introduced between the vestibular and proprioceptive cues, spatial updating was based on a weighted average of the two inputs. © 2011 Springer-Verlag.","author":[{"dropping-particle":"","family":"Frissen","given":"Ilja","non-dropping-particle":"","parse-names":false,"suffix":""},{"dropping-particle":"","family":"Campos","given":"Jennifer L.","non-dropping-particle":"","parse-names":false,"suffix":""},{"dropping-particle":"","family":"Souman","given":"Jan L.","non-dropping-particle":"","parse-names":false,"suffix":""},{"dropping-particle":"","family":"Ernst","given":"Marc O.","non-dropping-particle":"","parse-names":false,"suffix":""}],"container-title":"Experimental Brain Research","id":"ITEM-1","issue":"2","issued":{"date-parts":[["2011"]]},"page":"163-176","title":"Integration of vestibular and proprioceptive signals for spatial updating","type":"article-journal","volume":"212"},"uris":["http://www.mendeley.com/documents/?uuid=aa28fa91-1ac4-4c7e-a136-dd881cc3c6d2"]},{"id":"ITEM-2","itemData":{"DOI":"10.1007/s00221-006-0486-7","ISSN":"00144819","abstract":"The perception of angular displacement during self turning is generally based on a combination of redundant signals from different sources. For example, during active turning in a visually structured environment devoid of landmarks, podokinesthetic, vestibular, and optokinetic velocity signals are fused and integrated over time to yield a unitary percept of the ongoing change in angular position ('podokinesthetic' refers to proprioceptive and corollary signals related to leg and foot movement). Previously we have shown that the fusion of two of these afferents improves perceptual accuracy and reliability in comparison to when only one is available. For example, with only a single modality available, slow rotations are perceived to be significantly larger than fast ones, whereas the combination of two modalities greatly reduces this difference. These observations spurred the hypothesis that displacement perception results from a weighted average of bottom-up (sensory) signals and top-down signals (a priori knowledge or expectation), with the weight of the latter decreasing the more sensory information is available. We now ask (1) whether the accuracy of angular displacement estimation can be further improved if it can draw on all three sensory modalities instead of only two, and (2) whether bottom-up sensory and top-down a priori information is combined for displacement estimation in a statistically optimal way. To this end 12 healthy subjects (Ss) standing on a turning platform surrounded by a rotatable optokinetic pattern were exposed to 6 different sensory conditions: pure podokinesthetic (P), vestibular (V), or optokinetic (O) stimulation, and combined podokinesthetic-vestibular (PV), vestibular-optokinetic (VO), or podokinesthetic-vestibular-optokinetic (PVO) stimulation. Stimuli had constant angular velocities of either 15, 30, or 60°/s. Subjects were to press a signal button when they felt that angular displacement had reached a previously instructed magnitude (150-900°). In agreement with earlier observations, the combination of two sensory signals improved the accuracy of displacement perception by reducing both the variance of subjects' displacement estimates and their dependence on turning velocity. Adding a third sensory signal (condition PVO) led to a further reduction of variance and almost eliminated the effect of velocity. We show that these experimental results are compatible with a probabilistic fusion mechanism based on Bayes' law. Thi…","author":[{"dropping-particle":"","family":"Jürgens","given":"Reinhart","non-dropping-particle":"","parse-names":false,"suffix":""},{"dropping-particle":"","family":"Becker","given":"Wolfgang","non-dropping-particle":"","parse-names":false,"suffix":""}],"container-title":"Experimental Brain Research","id":"ITEM-2","issue":"3","issued":{"date-parts":[["2006"]]},"page":"528-543","title":"Perception of angular displacement without landmarks: Evidence for Bayesian fusion of vestibular, optokinetic, podokinesthetic, and cognitive information","type":"article-journal","volume":"174"},"uris":["http://www.mendeley.com/documents/?uuid=b8caac44-2be1-433d-ae75-f56605d75b33"]},{"id":"ITEM-3","itemData":{"DOI":"10.1007/s00221-002-1053-5","ISBN":"0022100210","ISSN":"00144819","abstract":"When observers step about their vertical axis (\"active turning\") without vision they dispose of essentially two sources of information that can tell them by how much they have turned: the vestibular cue which reflects head rotation in space and the \"podokinesthetic\" cue, a compound of leg proprioceptive afferents and efference copy signals which reflects the observer's motion relative to his support. We ask how these two cues are fused in the process leading to the perception of self-displacement during active turning. To this end we compared the performance of observers in three angular navigation tasks which differed with regard to the number and type of available motion cues: (1) Passive rotation, vestibular cue (ves) only; observers are standing on a platform which is being rotated. (2) Treadmill stepping, podokinesthetic cue (pod) only; observers step counter to the rotating platform so as to remain stable in space. (3) Active turning, ves and pod available; observers step around on the stationary platform. In all three tasks, angular velocity varied from trial to trial (15, 30, 60°/s) but was constant during trials. Perception was probed by having the observers signal when they thought to have reached a previously instructed angular displacement, either in space or relative to the platform (\"target\"; range 60-1080°). Performance was quantified in terms of the targeting gain (displacement reached by the observer divided by target angle) and of the random error (Er), which records an observer's deviation during single trials from his average performance. Confirming previous observations, Er was found to be significantly smaller during active turning than during passive turning, and we now complement these observations by showing that it is also significantly smaller than during treadmill stepping. This behaviour of Er is compatible with the idea that ves and pod be averaged during active turning. On the other hand, the observed characteristics of the targeting gain (GT) support this idea only for the case of fast rotations (60°/s); at lower velocities, the gain found during active turning was clearly not the average of the GT values recorded in the passive and the treadmill modes. We therefore also discuss alternative scenarios as to how ves and pod could interact, among these one based on the concept of a vestibular eigenmodel. A common denomi</w:instrText>
      </w:r>
      <w:r w:rsidR="00802B51" w:rsidRPr="00F1177B">
        <w:rPr>
          <w:lang w:val="de-DE"/>
        </w:rPr>
        <w:instrText>nator of these scenarios is that ves assumes the role of a prerequisite for an optimal use of pod during tu…","author":[{"dropping-particle":"","family":"Becker","given":"Wolfgang","non-dropping-particle":"","parse-names":false,"suffix":""},{"dropping-particle":"","family":"Nasios","given":"Gregorios","non-dropping-particle":"","parse-names":false,"suffix":""},{"dropping-particle":"","family":"Raab","given":"Sabine","non-dropping-particle":"","parse-names":false,"suffix":""},{"dropping-particle":"","family":"Jürgens","given":"Reinhart","non-dropping-particle":"","parse-names":false,"suffix":""}],"container-title":"Experimental Brain Research","id":"ITEM-3","issue":"4","issued":{"date-parts":[["2002"]]},"page":"458-474","title":"Fusion of vestibular and podokinesthetic information during self-turning towards instructed targets","type":"article-journal","volume":"144"},"uris":["http://www.mendeley.com/documents/?uuid=715f959d-f9cd-49da-a341-77d82e24210a"]}],"mendeley":{"formattedCitation":"(Becker, Nasios, Raab, &amp; Jürgens, 2002; Frissen, Campos, Souman, &amp; Ernst, 2011; Jürgens &amp; Becker, 2006)","plainTextFormattedCitation":"(Becker, Nasios, Raab, &amp; Jürgens, 2002; Frissen, Campos, Souman, &amp; Ernst, 2011; Jürgens &amp; Becker, 2006)","previouslyFormattedCitation":"(Becker, Nasios, Raab, &amp; Jürgens, 2002; Frissen, Campos, Souman, &amp; Ernst, 2011; Jürgens &amp; Becker, 2006)"},"properties":{"noteIndex":0},"schema":"https://github.com/citation-style-language/schema/raw/master/csl-citation.json"}</w:instrText>
      </w:r>
      <w:r w:rsidR="005F01E6">
        <w:fldChar w:fldCharType="separate"/>
      </w:r>
      <w:r w:rsidR="005F01E6" w:rsidRPr="00F1177B">
        <w:rPr>
          <w:noProof/>
          <w:lang w:val="de-DE"/>
        </w:rPr>
        <w:t>(Becker, Nasios, Raab, &amp; Jürgens, 2002; Frissen, Campos, Souman, &amp; Ernst, 2011; Jürgens &amp; Becker, 2006)</w:t>
      </w:r>
      <w:ins w:id="57" w:author="Björn Jörges" w:date="2020-05-16T05:59:00Z">
        <w:r w:rsidR="005F01E6">
          <w:fldChar w:fldCharType="end"/>
        </w:r>
      </w:ins>
      <w:ins w:id="58" w:author="Björn Jörges" w:date="2020-05-16T06:00:00Z">
        <w:r w:rsidR="005F01E6" w:rsidRPr="00F1177B">
          <w:rPr>
            <w:lang w:val="de-DE"/>
          </w:rPr>
          <w:t>.</w:t>
        </w:r>
      </w:ins>
    </w:p>
    <w:p w14:paraId="1E1AC384" w14:textId="32AB2742" w:rsidR="00741F9E" w:rsidRDefault="00B65EEC" w:rsidP="00635780">
      <w:pPr>
        <w:jc w:val="both"/>
      </w:pPr>
      <w:r w:rsidRPr="00C30D29">
        <w:t xml:space="preserve">Remarkably, </w:t>
      </w:r>
      <w:r w:rsidR="000B17CA" w:rsidRPr="00C30D29">
        <w:t xml:space="preserve">the literature </w:t>
      </w:r>
      <w:r w:rsidR="00051CDB" w:rsidRPr="00C30D29">
        <w:t xml:space="preserve">is quite sparse </w:t>
      </w:r>
      <w:r w:rsidR="000B17CA" w:rsidRPr="00C30D29">
        <w:t>with regards to</w:t>
      </w:r>
      <w:r w:rsidR="00864D36" w:rsidRPr="00C30D29">
        <w:t xml:space="preserve"> assessing object motion during </w:t>
      </w:r>
      <w:r w:rsidR="000B17CA" w:rsidRPr="00C30D29">
        <w:t>lateral</w:t>
      </w:r>
      <w:ins w:id="59" w:author="Björn Jörges" w:date="2020-05-16T04:35:00Z">
        <w:r w:rsidR="001E7658" w:rsidRPr="00C30D29">
          <w:t>,</w:t>
        </w:r>
        <w:r w:rsidR="001E7658" w:rsidRPr="00A351D4">
          <w:t xml:space="preserve"> visually </w:t>
        </w:r>
      </w:ins>
      <w:ins w:id="60" w:author="Björn Jörges" w:date="2020-05-16T06:09:00Z">
        <w:r w:rsidR="00A351D4">
          <w:t>simulated</w:t>
        </w:r>
      </w:ins>
      <w:r w:rsidR="000B17CA" w:rsidRPr="00A351D4">
        <w:t xml:space="preserve"> </w:t>
      </w:r>
      <w:ins w:id="61" w:author="Björn Jörges" w:date="2020-05-16T04:35:00Z">
        <w:r w:rsidR="001E7658" w:rsidRPr="00A351D4">
          <w:t xml:space="preserve">observer </w:t>
        </w:r>
      </w:ins>
      <w:r w:rsidR="000B17CA" w:rsidRPr="00A351D4">
        <w:t>motion</w:t>
      </w:r>
      <w:r w:rsidR="00051CDB" w:rsidRPr="00A351D4">
        <w:t>:</w:t>
      </w:r>
      <w:r w:rsidR="00F60D3C" w:rsidRPr="00A351D4">
        <w:t xml:space="preserve"> </w:t>
      </w:r>
      <w:r w:rsidR="00864D36" w:rsidRPr="00A351D4">
        <w:t xml:space="preserve">Warren and Rushton </w:t>
      </w:r>
      <w:r w:rsidR="00F60D3C">
        <w:fldChar w:fldCharType="begin" w:fldLock="1"/>
      </w:r>
      <w:r w:rsidR="00C03D4B" w:rsidRPr="005F01E6">
        <w:instrText>ADDIN CSL_CITATION {"citationItems":[{"id":"ITEM-1","itemData":{"DOI":"10.1167/7.11.2","ISSN":"15347362","abstract":"A moving observer needs to be able to estimate the trajectory of other objects moving in the scene. Without the ability to do so, it would be difficult to avoid obstacles or catch a ball. We hypothesized that neural mechanisms sensitive to the patterns of motion generated on the retina during self-movement (optic flow) play a key role in this process, \"parsing\" motion due to self-movement from that due to object movement. We investigated this \"flow parsing\" hypothesis by measuring the perceived trajectory of a moving probe placed with</w:instrText>
      </w:r>
      <w:r w:rsidR="00C03D4B">
        <w:instrText>in a flow field that was consistent with movement of the observer. In the first experiment, the flow field was consistent with an eye rotation; in the second experiment, it was consistent with a lateral translation of the eyes. We manipulated the distance of the probe in both experiments and assessed the consequences. As predicted by the flow parsing hypothesis, manipulating the distance of the probe had differing effects on the perceived trajectory of the probe in the two experiments. The results were consistent with the scene geometry and the type of simulated self-movement. In a third experiment, we explored the contribution of local and global motion processing to the results of the first two experiments. The data suggest that the parsing process involves global motion processing, not just local motion contrast. The findings of this study support a role for optic flow processing in the perception of object movement during self-movement. © ARVO.","author":[{"dropping-particle":"","family":"Warren","given":"Paul A","non-dropping-particle":"","parse-names":false,"suffix":""},{"dropping-particle":"","family":"Rushton","given":"Simon K","non-dropping-particle":"","parse-names":false,"suffix":""}],"container-title":"Journal of Vision","id":"ITEM-1","issue":"11","issued":{"date-parts":[["2007"]]},"page":"1-11","title":"Perception of object trajectory: Parsing retinal motion into self and object movement components","type":"article-journal","volume":"7"},"uris":["http://www.mendeley.com/documents/?uuid=55b09924-b6ba-4dca-bd34-9551d1a4722a"]}],"mendeley":{"formattedCitation":"(Warren &amp; Rushton, 2007)","plainTextFormattedCitation":"(Warren &amp; Rushton, 2007)","previouslyFormattedCitation":"(Warren &amp; Rushton, 2007)"},"properties":{"noteIndex":0},"schema":"https://github.com/citation-style-language/schema/raw/master/csl-citation.json"}</w:instrText>
      </w:r>
      <w:r w:rsidR="00F60D3C">
        <w:fldChar w:fldCharType="separate"/>
      </w:r>
      <w:r w:rsidR="00F60D3C" w:rsidRPr="005F5F77">
        <w:rPr>
          <w:noProof/>
        </w:rPr>
        <w:t>(Warren &amp; Rushton, 2007)</w:t>
      </w:r>
      <w:r w:rsidR="00F60D3C">
        <w:fldChar w:fldCharType="end"/>
      </w:r>
      <w:r w:rsidR="00F60D3C">
        <w:t xml:space="preserve"> found that translational visual</w:t>
      </w:r>
      <w:r w:rsidR="00911D65">
        <w:t>ly evoked</w:t>
      </w:r>
      <w:r w:rsidR="00F60D3C">
        <w:t xml:space="preserve"> self</w:t>
      </w:r>
      <w:r w:rsidR="00864D36">
        <w:t>-</w:t>
      </w:r>
      <w:r w:rsidR="00F60D3C">
        <w:t>motion lead observers to perceive the trajectory of a linearly moving probe as tilted towards the direction of the simulated translation.</w:t>
      </w:r>
      <w:r w:rsidR="00206EB2">
        <w:t xml:space="preserve"> </w:t>
      </w:r>
      <w:proofErr w:type="spellStart"/>
      <w:r w:rsidR="00864D36">
        <w:t>MacNeilage</w:t>
      </w:r>
      <w:proofErr w:type="spellEnd"/>
      <w:r w:rsidR="00864D36">
        <w:t xml:space="preserve"> et al. </w:t>
      </w:r>
      <w:r w:rsidR="00206EB2">
        <w:fldChar w:fldCharType="begin" w:fldLock="1"/>
      </w:r>
      <w:r w:rsidR="008E2FD6">
        <w:instrText>ADDIN CSL_CITATION {"citationItems":[{"id":"ITEM-1","itemData":{"DOI":"10.1371/journal.pone.0040264","ISSN":"19326203","abstract":"Simultaneous object motion and self-motion give rise to complex patterns of retinal image motion. In order to estimate object motion accurately, the brain must parse this complex retinal motion into self-motion and object motion components. Although this computational problem can be solved, in principle, through purely visual mechanisms, extra-retinal information that arises from the vestibular system during self-motion may also play an important role. Here we investigate whether combining vestibular and visual self-motion information improves the precision of object motion estimates. Subjects were asked to discriminate the direction of object motion in the presence of simultaneous self-motion, depicted either by visual cues alone (i.e. optic flow) or by combined visual/vestibular stimuli. We report a small but significant improvement in object motion discrimination thresholds with the addition of vestibular cues. This improvement was greatest for eccentric heading directions and negligible for forward movement, a finding that could reflect increased relative reliability of vestibular versus visual cues for eccentric heading directions. Overall, these results are consistent with the hypothesis that vestibular inputs can help parse retinal image motion into self-motion and object motion components.","author":[{"dropping-particle":"","family":"MacNeilage","given":"Paul R.","non-dropping-particle":"","parse-names":false,"suffix":""},{"dropping-particle":"","family":"Zhang","given":"Zhou","non-dropping-particle":"","parse-names":false,"suffix":""},{"dropping-particle":"","family":"DeAngelis","given":"Gregory C.","non-dropping-particle":"","parse-names":false,"suffix":""},{"dropping-particle":"","family":"Angelaki","given":"Dora E","non-dropping-particle":"","parse-names":false,"suffix":""}],"container-title":"PLoS ONE","id":"ITEM-1","issue":"7","issued":{"date-parts":[["2012"]]},"title":"Vestibular facilitation of optic flow parsing","type":"article-journal","volume":"7"},"uris":["http://www.mendeley.com/documents/?uuid=9cd8b758-f93f-4ed0-9f12-20ff0bc688be"]}],"mendeley":{"formattedCitation":"(MacNeilage, Zhang, DeAngelis, &amp; Angelaki, 2012)","plainTextFormattedCitation":"(MacNeilage, Zhang, DeAngelis, &amp; Angelaki, 2012)","previouslyFormattedCitation":"(MacNeilage, Zhang, DeAngelis, &amp; Angelaki, 2012)"},"properties":{"noteIndex":0},"schema":"https://github.com/citation-style-language/schema/raw/master/csl-citation.json"}</w:instrText>
      </w:r>
      <w:r w:rsidR="00206EB2">
        <w:fldChar w:fldCharType="separate"/>
      </w:r>
      <w:r w:rsidR="00206EB2" w:rsidRPr="00206EB2">
        <w:rPr>
          <w:noProof/>
        </w:rPr>
        <w:t>(MacNeilage, Zhang, DeAngelis, &amp; Angelaki, 2012)</w:t>
      </w:r>
      <w:r w:rsidR="00206EB2">
        <w:fldChar w:fldCharType="end"/>
      </w:r>
      <w:r w:rsidR="00206EB2">
        <w:t xml:space="preserve"> showed that vestibular cues could help distinguish self</w:t>
      </w:r>
      <w:r w:rsidR="00864D36">
        <w:t>-</w:t>
      </w:r>
      <w:r w:rsidR="00206EB2">
        <w:t>motion from object motion, especially for lateral observer motion.</w:t>
      </w:r>
      <w:r w:rsidR="00F60D3C">
        <w:t xml:space="preserve"> Similarly,</w:t>
      </w:r>
      <w:r w:rsidR="00051CDB">
        <w:t xml:space="preserve"> </w:t>
      </w:r>
      <w:proofErr w:type="spellStart"/>
      <w:r w:rsidR="00864D36">
        <w:t>Dokka</w:t>
      </w:r>
      <w:proofErr w:type="spellEnd"/>
      <w:r w:rsidR="00864D36">
        <w:t xml:space="preserve"> et al. </w:t>
      </w:r>
      <w:r w:rsidR="00051CDB">
        <w:fldChar w:fldCharType="begin" w:fldLock="1"/>
      </w:r>
      <w:r w:rsidR="00A66145">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051CDB">
        <w:fldChar w:fldCharType="separate"/>
      </w:r>
      <w:r w:rsidR="00446B3D" w:rsidRPr="00446B3D">
        <w:rPr>
          <w:noProof/>
        </w:rPr>
        <w:t>(Dokka et al., 2015)</w:t>
      </w:r>
      <w:r w:rsidR="00051CDB">
        <w:fldChar w:fldCharType="end"/>
      </w:r>
      <w:r w:rsidR="00051CDB">
        <w:t xml:space="preserve"> investigated </w:t>
      </w:r>
      <w:r w:rsidR="00864D36">
        <w:t>the</w:t>
      </w:r>
      <w:r w:rsidR="00051CDB">
        <w:t xml:space="preserve"> extent </w:t>
      </w:r>
      <w:r w:rsidR="00864D36">
        <w:t xml:space="preserve">to which </w:t>
      </w:r>
      <w:r w:rsidR="006C7735">
        <w:t>observer motion</w:t>
      </w:r>
      <w:r w:rsidR="00051CDB">
        <w:t xml:space="preserve"> (visual cues only, vestibular cues only</w:t>
      </w:r>
      <w:r w:rsidR="006C7735">
        <w:t>,</w:t>
      </w:r>
      <w:r w:rsidR="00051CDB">
        <w:t xml:space="preserve"> and both visual and vestibular cues) influenced the judged direction of vertical downwards motion with </w:t>
      </w:r>
      <w:r w:rsidR="006C7735">
        <w:t xml:space="preserve">a </w:t>
      </w:r>
      <w:r w:rsidR="00051CDB">
        <w:t xml:space="preserve">small lateral component. They found biases in line with insufficient </w:t>
      </w:r>
      <w:r w:rsidR="00302BAF">
        <w:t>compensation</w:t>
      </w:r>
      <w:r w:rsidR="006C7735">
        <w:t xml:space="preserve"> for self-motion</w:t>
      </w:r>
      <w:r w:rsidR="00302BAF">
        <w:t xml:space="preserve"> </w:t>
      </w:r>
      <w:r w:rsidR="00051CDB">
        <w:t>in all observer</w:t>
      </w:r>
      <w:r w:rsidR="006C7735">
        <w:t>-</w:t>
      </w:r>
      <w:r w:rsidR="00051CDB">
        <w:t xml:space="preserve">motion conditions, as well as </w:t>
      </w:r>
      <w:r w:rsidR="005F5F77">
        <w:t>de</w:t>
      </w:r>
      <w:r w:rsidR="00051CDB">
        <w:t>creases in sensitivity.</w:t>
      </w:r>
      <w:r w:rsidR="006C7735">
        <w:t xml:space="preserve"> </w:t>
      </w:r>
      <w:proofErr w:type="spellStart"/>
      <w:r w:rsidR="006C7735">
        <w:t>Niehorster</w:t>
      </w:r>
      <w:proofErr w:type="spellEnd"/>
      <w:r w:rsidR="006C7735">
        <w:t xml:space="preserve"> and Li</w:t>
      </w:r>
      <w:r w:rsidR="006B79FA">
        <w:t xml:space="preserve"> </w:t>
      </w:r>
      <w:r w:rsidR="006B79FA">
        <w:fldChar w:fldCharType="begin" w:fldLock="1"/>
      </w:r>
      <w:r w:rsidR="00206EB2">
        <w:instrText>ADDIN CSL_CITATION {"citationItems":[{"id":"ITEM-1","itemData":{"DOI":"10.1177/2041669517708206","ISSN":"20416695","abstract":"© The Author(s) 2017. How do we perceive object motion during self-motion using visual information alone? Previous studies have reported that the visual system can use optic flow to identify and globally subtract the retinal motion component resulting from self-motion to recover scene-relative object motion, a process called flow parsing. In this article, we developed a retinal motion nulling method to directly measure and quantify the magnitude of flow parsing (i.e., flow parsing gain) in various scenarios to examine the accuracy and tuning of flow parsing for the visual perception of object motion during self-motion. We found that flow parsing gains were below unity for all displays in all experiments; and that increasing self-motion and object motion speed did not alter flow parsing gain. We conclude that visual information alone is not sufficient for the accurate perception of scene-relative motion during self-motion. Although flow parsing performs global subtraction, its accuracy also depends on local motion information in the retinal vicinity of the moving object. Furthermore, the flow parsing gain was constant across common self-motion or object motion speeds. These results can be used to inform and validate computational models of flow parsing.","author":[{"dropping-particle":"","family":"Niehorster","given":"Diederick C","non-dropping-particle":"","parse-names":false,"suffix":""},{"dropping-particle":"","family":"Li","given":"Li","non-dropping-particle":"","parse-names":false,"suffix":""}],"container-title":"i-Perception","id":"ITEM-1","issue":"3","issued":{"date-parts":[["2017"]]},"page":"1-18","title":"Accuracy and tuning of flow parsing for visual perception of object motion during self-motion","type":"article-journal","volume":"8"},"uris":["http://www.mendeley.com/documents/?uuid=9f19ffc4-d876-4a42-823d-b7062ac4653e"]}],"mendeley":{"formattedCitation":"(Niehorster &amp; Li, 2017)","plainTextFormattedCitation":"(Niehorster &amp; Li, 2017)","previouslyFormattedCitation":"(Niehorster &amp; Li, 2017)"},"properties":{"noteIndex":0},"schema":"https://github.com/citation-style-language/schema/raw/master/csl-citation.json"}</w:instrText>
      </w:r>
      <w:r w:rsidR="006B79FA">
        <w:fldChar w:fldCharType="separate"/>
      </w:r>
      <w:r w:rsidR="006B79FA" w:rsidRPr="006B79FA">
        <w:rPr>
          <w:noProof/>
        </w:rPr>
        <w:t>(Niehorster &amp; Li, 2017)</w:t>
      </w:r>
      <w:r w:rsidR="006B79FA">
        <w:fldChar w:fldCharType="end"/>
      </w:r>
      <w:r w:rsidR="006B79FA">
        <w:t xml:space="preserve"> quantified</w:t>
      </w:r>
      <w:r w:rsidR="00055E4D">
        <w:t xml:space="preserve"> extent </w:t>
      </w:r>
      <w:r w:rsidR="006C7735">
        <w:t xml:space="preserve">to which </w:t>
      </w:r>
      <w:r w:rsidR="00055E4D">
        <w:t>flow parsing was complete for straight-ahead self</w:t>
      </w:r>
      <w:r w:rsidR="006C7735">
        <w:t>-</w:t>
      </w:r>
      <w:r w:rsidR="00055E4D">
        <w:t xml:space="preserve">motion by having participants judge the direction of a probe that moved vertically upwards. </w:t>
      </w:r>
      <w:r w:rsidR="00A22101">
        <w:t>Importantly, all the</w:t>
      </w:r>
      <w:r w:rsidR="006C7735">
        <w:t>se</w:t>
      </w:r>
      <w:r w:rsidR="00A22101">
        <w:t xml:space="preserve"> studies used direction judgements as proxies to probe the completeness of flow parsing, while a direct psychophysical investigation of perceived </w:t>
      </w:r>
      <w:r w:rsidR="00A22101">
        <w:rPr>
          <w:i/>
          <w:iCs/>
        </w:rPr>
        <w:t xml:space="preserve">velocities </w:t>
      </w:r>
      <w:r w:rsidR="00A22101">
        <w:t>is notably missing from the literature. Furthermore, while some of these studies presented their stimuli in compelling stereo 3D, none immersed the observer in a virtual environment</w:t>
      </w:r>
      <w:r w:rsidR="006C7735">
        <w:t>. I</w:t>
      </w:r>
      <w:r w:rsidR="00A22101">
        <w:t xml:space="preserve">t is not unlikely that flow parsing is facilitated by a more realistic environment. </w:t>
      </w:r>
      <w:r w:rsidR="006C7735">
        <w:t xml:space="preserve">This study </w:t>
      </w:r>
      <w:r w:rsidR="00A22101">
        <w:t>aim</w:t>
      </w:r>
      <w:r w:rsidR="006C7735">
        <w:t>s</w:t>
      </w:r>
      <w:r w:rsidR="00A22101">
        <w:t xml:space="preserve"> to shed light on </w:t>
      </w:r>
      <w:r w:rsidR="006C7735">
        <w:t xml:space="preserve">the </w:t>
      </w:r>
      <w:r w:rsidR="00A22101">
        <w:t xml:space="preserve">extent </w:t>
      </w:r>
      <w:r w:rsidR="006C7735">
        <w:t xml:space="preserve">to which </w:t>
      </w:r>
      <w:r w:rsidR="00A22101">
        <w:t>visual</w:t>
      </w:r>
      <w:r w:rsidR="00911D65">
        <w:t>ly evoked</w:t>
      </w:r>
      <w:r w:rsidR="00A22101">
        <w:t xml:space="preserve"> self</w:t>
      </w:r>
      <w:r w:rsidR="006C7735">
        <w:t>-</w:t>
      </w:r>
      <w:r w:rsidR="00A22101">
        <w:t xml:space="preserve">motion influences perceived lateral object </w:t>
      </w:r>
      <w:r w:rsidR="00A22101">
        <w:rPr>
          <w:i/>
          <w:iCs/>
        </w:rPr>
        <w:t xml:space="preserve">speed </w:t>
      </w:r>
      <w:r w:rsidR="00A22101">
        <w:t xml:space="preserve">in a naturalistic setting. </w:t>
      </w:r>
      <w:r w:rsidR="00051CDB">
        <w:t xml:space="preserve">This is particularly relevant as the visual system has been shown to use velocity information to extrapolate object trajectories to compensate for noisy online information and neural delays </w:t>
      </w:r>
      <w:r w:rsidR="00051CDB">
        <w:fldChar w:fldCharType="begin" w:fldLock="1"/>
      </w:r>
      <w:r w:rsidR="00EB5260">
        <w:instrText>ADDIN CSL_CITATION {"citationItems":[{"id":"ITEM-1","itemData":{"DOI":"10.1167/18.12.12","ISSN":"1534-7362","author":[{"dropping-particle":"","family":"Aguilar-Lleyda","given":"David","non-dropping-particle":"","parse-names":false,"suffix":""},{"dropping-particle":"","family":"Tubau","given":"Elisabet","non-dropping-particle":"","parse-names":false,"suffix":""},{"dropping-particle":"","family":"López-Moliner","given":"Joan","non-dropping-particle":"","parse-names":false,"suffix":""}],"container-title":"Journal of Vision","id":"ITEM-1","issue":"12","issued":{"date-parts":[["2018","11","20"]]},"page":"12","publisher":"The Association for Research in Vision and Ophthalmology","title":"An object-tracking model that combines position and speed explains spatial and temporal responses in a timing task","type":"article-journal","volume":"18"},"uris":["http://www.mendeley.com/documents/?uuid=b2f76ec0-5184-37d7-a54a-6ed6e52cc3b4"]},{"id":"ITEM-2","itemData":{"DOI":"10.1038/s41598-019-50512-6","ISBN":"4159801950512","ISSN":"20452322","author":[{"dropping-particle":"","family":"Jörges","given":"Björn","non-dropping-particle":"","parse-names":false,"suffix":""},{"dropping-particle":"","family":"López-Moliner","given":"Joan","non-dropping-particle":"","parse-names":false,"suffix":""}],"container-title":"Scientific Reports","id":"ITEM-2","issue":"1","issued":{"date-parts":[["2019"]]},"page":"1-13","title":"Earth-Gravity Congruent Motion Facilitates Ocular Control for Pursuit of Parabolic Trajectories","type":"article-journal","volume":"9"},"uris":["http://www.mendeley.com/documents/?uuid=13f1b18b-223d-45e7-8b96-70e4d8cfc2b7"]},{"id":"ITEM-3","itemData":{"DOI":"10.1007/s00221-010-2421-1","ISBN":"0022101024211","ISSN":"00144819","PMID":"20862460","abstract":"Several studies have shown that people can catch a ball even if it is visible only during part of its flight. Here, we examine how well they can do so. We measured the movements of a ball and of the hands of both the thrower and the catcher during one-handed underarm throwing and catching. The catcher's sight was occluded for 250 ms at random moments. Participants could catch most balls without fumbling. They only really had difficulties if vision was occluded before the ball was released and was restored less than 200 ms before the catch. In such cases, it was impossible to accurately predict the ball's trajectory from motion of the ball and of the thrower's hand before the occlusion, and there was not enough time to adjust the catching movement after vision was restored. Even at these limits, people caught most balls quite adequately.","author":[{"dropping-particle":"","family":"López-Moliner","given":"Joan","non-dropping-particle":"","parse-names":false,"suffix":""},{"dropping-particle":"","family":"Brenner","given":"Eli","non-dropping-particle":"","parse-names":false,"suffix":""},{"dropping-particle":"","family":"Louw","given":"Stefan","non-dropping-particle":"","parse-names":false,"suffix":""},{"dropping-particle":"","family":"Smeets","given":"Jeroen B J","non-dropping-particle":"","parse-names":false,"suffix":""}],"container-title":"Experimental Brain Research","id":"ITEM-3","issue":"4","issued":{"date-parts":[["2010"]]},"page":"409-417","title":"Catching a gently thrown ball","type":"article-journal","volume":"206"},"uris":["http://www.mendeley.com/documents/?uuid=6d1fe378-7058-4322-bd8b-61b50f8b171a"]},{"id":"ITEM-4","itemData":{"DOI":"10.1016/j.visres.2019.03.009","ISSN":"18785646","abstract":"Previous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Research","id":"ITEM-4","issued":{"date-parts":[["2019","6","1"]]},"page":"1-9","publisher":"Elsevier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 Aguilar-Lleyda, Tubau, &amp; López-Moliner, 2018; Jörges &amp; López-Moliner, 2019; López-Moliner, Brenner, Louw, &amp; Smeets, 2010)","plainTextFormattedCitation":"(Aguado &amp; López-Moliner, 2019; Aguilar-Lleyda, Tubau, &amp; López-Moliner, 2018; Jörges &amp; López-Moliner, 2019; López-Moliner, Brenner, Louw, &amp; Smeets, 2010)","previouslyFormattedCitation":"(Aguado &amp; López-Moliner, 2019; Aguilar-Lleyda, Tubau, &amp; López-Moliner, 2018; Jörges &amp; López-Moliner, 2019; López-Moliner, Brenner, Louw, &amp; Smeets, 2010)"},"properties":{"noteIndex":0},"schema":"https://github.com/citation-style-language/schema/raw/master/csl-citation.json"}</w:instrText>
      </w:r>
      <w:r w:rsidR="00051CDB">
        <w:fldChar w:fldCharType="separate"/>
      </w:r>
      <w:r w:rsidR="00051CDB" w:rsidRPr="00051CDB">
        <w:rPr>
          <w:noProof/>
        </w:rPr>
        <w:t>(Aguado &amp; López-Moliner, 2019; Aguilar-Lleyda, Tubau, &amp; López-Moliner, 2018; Jörges &amp; López-Moliner, 2019; López-Moliner, Brenner, Louw, &amp; Smeets, 2010)</w:t>
      </w:r>
      <w:r w:rsidR="00051CDB">
        <w:fldChar w:fldCharType="end"/>
      </w:r>
      <w:r w:rsidR="00051CDB">
        <w:t>.</w:t>
      </w:r>
      <w:r w:rsidR="000B17CA">
        <w:t xml:space="preserve"> T</w:t>
      </w:r>
      <w:r w:rsidR="00760B08">
        <w:t xml:space="preserve">he aim of this project </w:t>
      </w:r>
      <w:r w:rsidR="008366DA">
        <w:t xml:space="preserve">is </w:t>
      </w:r>
      <w:r w:rsidR="00E42200">
        <w:t xml:space="preserve">thus to </w:t>
      </w:r>
      <w:r w:rsidR="008366DA">
        <w:t xml:space="preserve">verify </w:t>
      </w:r>
      <w:r w:rsidR="00E42200">
        <w:t xml:space="preserve">the impact </w:t>
      </w:r>
      <w:r w:rsidR="008366DA">
        <w:t xml:space="preserve">of </w:t>
      </w:r>
      <w:ins w:id="62" w:author="Björn Jörges" w:date="2020-05-16T04:28:00Z">
        <w:r w:rsidR="0060586A">
          <w:t xml:space="preserve">visually simulated </w:t>
        </w:r>
      </w:ins>
      <w:r w:rsidR="008366DA">
        <w:t xml:space="preserve">self-motion </w:t>
      </w:r>
      <w:r w:rsidR="00E42200">
        <w:t xml:space="preserve">on accuracy and precision for object </w:t>
      </w:r>
      <w:del w:id="63" w:author="Björn Jörges" w:date="2020-05-16T04:22:00Z">
        <w:r w:rsidR="00E42200" w:rsidDel="002100A0">
          <w:delText>velocity</w:delText>
        </w:r>
      </w:del>
      <w:ins w:id="64" w:author="Björn Jörges" w:date="2020-05-16T04:22:00Z">
        <w:r w:rsidR="002100A0">
          <w:t>speed</w:t>
        </w:r>
      </w:ins>
      <w:r w:rsidR="00E42200">
        <w:t xml:space="preserve"> judgments</w:t>
      </w:r>
      <w:r w:rsidR="00550794">
        <w:t xml:space="preserve"> </w:t>
      </w:r>
      <w:r w:rsidR="00BE3FF0">
        <w:t>during</w:t>
      </w:r>
      <w:r w:rsidR="00550794">
        <w:t xml:space="preserve"> lateral </w:t>
      </w:r>
      <w:r w:rsidR="00BE3FF0">
        <w:t>translation</w:t>
      </w:r>
      <w:r w:rsidR="00E93B96">
        <w:t>, which will further our understanding of</w:t>
      </w:r>
      <w:r w:rsidR="00406CB1">
        <w:t xml:space="preserve"> </w:t>
      </w:r>
      <w:r w:rsidR="00E93B96">
        <w:t>Flow Parsing</w:t>
      </w:r>
      <w:r w:rsidR="007478C9">
        <w:t xml:space="preserve"> and help us understand the conditions under which Flow Parsing is </w:t>
      </w:r>
      <w:r w:rsidR="00BC457D">
        <w:t>incomplete</w:t>
      </w:r>
      <w:r w:rsidR="00E93B96">
        <w:t xml:space="preserve">. </w:t>
      </w:r>
      <w:r w:rsidR="00E42200">
        <w:t xml:space="preserve">More specifically, </w:t>
      </w:r>
      <w:r w:rsidR="00587DCC">
        <w:t xml:space="preserve">our </w:t>
      </w:r>
      <w:r w:rsidR="00E42200">
        <w:t>hypotheses are:</w:t>
      </w:r>
    </w:p>
    <w:p w14:paraId="3BE431FF" w14:textId="11520762" w:rsidR="00856A69" w:rsidRDefault="00FD11B7" w:rsidP="00856A69">
      <w:pPr>
        <w:pStyle w:val="ListParagraph"/>
        <w:numPr>
          <w:ilvl w:val="0"/>
          <w:numId w:val="5"/>
        </w:numPr>
        <w:jc w:val="both"/>
      </w:pPr>
      <w:r>
        <w:t xml:space="preserve">When the observer </w:t>
      </w:r>
      <w:del w:id="65" w:author="Björn Jörges" w:date="2020-05-16T06:14:00Z">
        <w:r w:rsidDel="00D920D5">
          <w:delText xml:space="preserve">is </w:delText>
        </w:r>
        <w:r w:rsidRPr="0016481F" w:rsidDel="00D920D5">
          <w:rPr>
            <w:b/>
            <w:bCs/>
          </w:rPr>
          <w:delText>static</w:delText>
        </w:r>
      </w:del>
      <w:ins w:id="66" w:author="Björn Jörges" w:date="2020-05-16T06:14:00Z">
        <w:r w:rsidR="00D920D5">
          <w:t xml:space="preserve">experiences </w:t>
        </w:r>
        <w:r w:rsidR="00D920D5" w:rsidRPr="00F1177B">
          <w:rPr>
            <w:b/>
            <w:bCs/>
          </w:rPr>
          <w:t>no visual self-motion</w:t>
        </w:r>
      </w:ins>
      <w:r w:rsidRPr="0016481F">
        <w:rPr>
          <w:b/>
          <w:bCs/>
        </w:rPr>
        <w:t xml:space="preserve"> </w:t>
      </w:r>
      <w:r w:rsidRPr="000566B5">
        <w:rPr>
          <w:bCs/>
        </w:rPr>
        <w:t>during object motion observation</w:t>
      </w:r>
      <w:r w:rsidRPr="009028AC">
        <w:t>,</w:t>
      </w:r>
      <w:r>
        <w:t xml:space="preserve"> we expect the </w:t>
      </w:r>
      <w:r w:rsidRPr="0016481F">
        <w:rPr>
          <w:b/>
          <w:bCs/>
        </w:rPr>
        <w:t>highest accuracy</w:t>
      </w:r>
      <w:r>
        <w:t xml:space="preserve"> of </w:t>
      </w:r>
      <w:del w:id="67" w:author="Björn Jörges" w:date="2020-05-16T04:22:00Z">
        <w:r w:rsidR="00D60DA2" w:rsidDel="002100A0">
          <w:delText>velocity</w:delText>
        </w:r>
      </w:del>
      <w:ins w:id="68" w:author="Björn Jörges" w:date="2020-05-16T04:22:00Z">
        <w:r w:rsidR="002100A0">
          <w:t>speed</w:t>
        </w:r>
      </w:ins>
      <w:r w:rsidR="00D60DA2">
        <w:t xml:space="preserve"> estimation.</w:t>
      </w:r>
    </w:p>
    <w:p w14:paraId="2037EDEA" w14:textId="24EF087A" w:rsidR="00856A69" w:rsidRDefault="00FD11B7" w:rsidP="00856A69">
      <w:pPr>
        <w:pStyle w:val="ListParagraph"/>
        <w:numPr>
          <w:ilvl w:val="0"/>
          <w:numId w:val="5"/>
        </w:numPr>
        <w:jc w:val="both"/>
      </w:pPr>
      <w:r>
        <w:t xml:space="preserve">When </w:t>
      </w:r>
      <w:del w:id="69" w:author="Björn Jörges" w:date="2020-05-16T06:14:00Z">
        <w:r w:rsidDel="00D920D5">
          <w:delText xml:space="preserve">the </w:delText>
        </w:r>
      </w:del>
      <w:ins w:id="70" w:author="Björn Jörges" w:date="2020-05-16T06:15:00Z">
        <w:r w:rsidR="009E7A6F">
          <w:t xml:space="preserve">visual </w:t>
        </w:r>
      </w:ins>
      <w:r>
        <w:t>observer</w:t>
      </w:r>
      <w:ins w:id="71" w:author="Björn Jörges" w:date="2020-05-16T06:14:00Z">
        <w:r w:rsidR="00D920D5">
          <w:t xml:space="preserve"> motion</w:t>
        </w:r>
      </w:ins>
      <w:r>
        <w:t xml:space="preserve"> is </w:t>
      </w:r>
      <w:ins w:id="72" w:author="Björn Jörges" w:date="2020-05-16T06:14:00Z">
        <w:r w:rsidR="00D920D5">
          <w:t xml:space="preserve">simulated </w:t>
        </w:r>
      </w:ins>
      <w:del w:id="73" w:author="Björn Jörges" w:date="2020-05-16T06:14:00Z">
        <w:r w:rsidRPr="0016481F" w:rsidDel="00D920D5">
          <w:rPr>
            <w:b/>
            <w:bCs/>
          </w:rPr>
          <w:delText xml:space="preserve">moving </w:delText>
        </w:r>
      </w:del>
      <w:r w:rsidR="00856A69" w:rsidRPr="0016481F">
        <w:rPr>
          <w:b/>
          <w:bCs/>
        </w:rPr>
        <w:t>opposite to the object motion</w:t>
      </w:r>
      <w:r w:rsidR="006F0DE6">
        <w:rPr>
          <w:b/>
          <w:bCs/>
        </w:rPr>
        <w:t xml:space="preserve"> (e. g. observer moves to the right, object moves to the left)</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 xml:space="preserve">estimate the observed </w:t>
      </w:r>
      <w:del w:id="74" w:author="Björn Jörges" w:date="2020-05-16T04:22:00Z">
        <w:r w:rsidR="0016481F" w:rsidRPr="00D60DA2" w:rsidDel="002100A0">
          <w:rPr>
            <w:b/>
            <w:bCs/>
          </w:rPr>
          <w:delText>velocity</w:delText>
        </w:r>
      </w:del>
      <w:ins w:id="75" w:author="Björn Jörges" w:date="2020-05-16T04:22:00Z">
        <w:r w:rsidR="002100A0">
          <w:rPr>
            <w:b/>
            <w:bCs/>
          </w:rPr>
          <w:t>speed</w:t>
        </w:r>
      </w:ins>
      <w:r w:rsidR="00856A69">
        <w:t xml:space="preserve">. </w:t>
      </w:r>
    </w:p>
    <w:p w14:paraId="298C5673" w14:textId="624820B3" w:rsidR="00856A69" w:rsidRDefault="00856A69" w:rsidP="00856A69">
      <w:pPr>
        <w:pStyle w:val="ListParagraph"/>
        <w:numPr>
          <w:ilvl w:val="0"/>
          <w:numId w:val="5"/>
        </w:numPr>
        <w:jc w:val="both"/>
      </w:pPr>
      <w:r>
        <w:t xml:space="preserve">When </w:t>
      </w:r>
      <w:del w:id="76" w:author="Björn Jörges" w:date="2020-05-16T06:14:00Z">
        <w:r w:rsidDel="009E7A6F">
          <w:delText xml:space="preserve">the </w:delText>
        </w:r>
      </w:del>
      <w:ins w:id="77" w:author="Björn Jörges" w:date="2020-05-16T06:15:00Z">
        <w:r w:rsidR="009E7A6F">
          <w:t xml:space="preserve">visual </w:t>
        </w:r>
      </w:ins>
      <w:r>
        <w:t>observer</w:t>
      </w:r>
      <w:ins w:id="78" w:author="Björn Jörges" w:date="2020-05-16T06:14:00Z">
        <w:r w:rsidR="009E7A6F">
          <w:t xml:space="preserve"> motion</w:t>
        </w:r>
      </w:ins>
      <w:r>
        <w:t xml:space="preserve"> is </w:t>
      </w:r>
      <w:del w:id="79" w:author="Björn Jörges" w:date="2020-05-16T06:14:00Z">
        <w:r w:rsidRPr="0016481F" w:rsidDel="009E7A6F">
          <w:rPr>
            <w:b/>
            <w:bCs/>
          </w:rPr>
          <w:delText xml:space="preserve">moving </w:delText>
        </w:r>
      </w:del>
      <w:ins w:id="80" w:author="Björn Jörges" w:date="2020-05-16T06:14:00Z">
        <w:r w:rsidR="009E7A6F">
          <w:rPr>
            <w:b/>
            <w:bCs/>
          </w:rPr>
          <w:t>s</w:t>
        </w:r>
      </w:ins>
      <w:ins w:id="81" w:author="Björn Jörges" w:date="2020-05-16T06:15:00Z">
        <w:r w:rsidR="009E7A6F">
          <w:rPr>
            <w:b/>
            <w:bCs/>
          </w:rPr>
          <w:t xml:space="preserve">imulated </w:t>
        </w:r>
      </w:ins>
      <w:r w:rsidRPr="0016481F">
        <w:rPr>
          <w:b/>
          <w:bCs/>
        </w:rPr>
        <w:t>in the same direction as the target</w:t>
      </w:r>
      <w:r w:rsidR="006F0DE6">
        <w:rPr>
          <w:b/>
          <w:bCs/>
        </w:rPr>
        <w:t> (e. g. both observer and target move to the right)</w:t>
      </w:r>
      <w:r>
        <w:t xml:space="preserve"> during object motion observation, we expect them to</w:t>
      </w:r>
      <w:r w:rsidR="0016481F">
        <w:t xml:space="preserve"> </w:t>
      </w:r>
      <w:r w:rsidR="00D60DA2">
        <w:rPr>
          <w:b/>
          <w:bCs/>
        </w:rPr>
        <w:t>under</w:t>
      </w:r>
      <w:r w:rsidR="0016481F" w:rsidRPr="00D60DA2">
        <w:rPr>
          <w:b/>
          <w:bCs/>
        </w:rPr>
        <w:t xml:space="preserve">estimate the observed </w:t>
      </w:r>
      <w:del w:id="82" w:author="Björn Jörges" w:date="2020-05-16T04:22:00Z">
        <w:r w:rsidR="0016481F" w:rsidRPr="00D60DA2" w:rsidDel="002100A0">
          <w:rPr>
            <w:b/>
            <w:bCs/>
          </w:rPr>
          <w:delText>velocity</w:delText>
        </w:r>
      </w:del>
      <w:ins w:id="83" w:author="Björn Jörges" w:date="2020-05-16T04:22:00Z">
        <w:r w:rsidR="002100A0">
          <w:rPr>
            <w:b/>
            <w:bCs/>
          </w:rPr>
          <w:t>speed</w:t>
        </w:r>
      </w:ins>
      <w:r w:rsidR="00D60DA2">
        <w:t>.</w:t>
      </w:r>
    </w:p>
    <w:p w14:paraId="46267119" w14:textId="22471581" w:rsidR="00FD11B7" w:rsidRDefault="00856A69" w:rsidP="00856A69">
      <w:pPr>
        <w:pStyle w:val="ListParagraph"/>
        <w:numPr>
          <w:ilvl w:val="0"/>
          <w:numId w:val="5"/>
        </w:numPr>
        <w:jc w:val="both"/>
      </w:pPr>
      <w:r>
        <w:t xml:space="preserve">Furthermore, we expect the </w:t>
      </w:r>
      <w:r w:rsidRPr="0016481F">
        <w:rPr>
          <w:b/>
          <w:bCs/>
        </w:rPr>
        <w:t>precision to be lower</w:t>
      </w:r>
      <w:r>
        <w:t xml:space="preserve"> when the subject </w:t>
      </w:r>
      <w:r w:rsidRPr="009028AC">
        <w:t>experiences</w:t>
      </w:r>
      <w:ins w:id="84" w:author="Björn Jörges" w:date="2020-05-16T04:29:00Z">
        <w:r w:rsidR="0060586A">
          <w:t xml:space="preserve"> visually simulated</w:t>
        </w:r>
      </w:ins>
      <w:r w:rsidRPr="009028AC">
        <w:t xml:space="preserve"> </w:t>
      </w:r>
      <w:r w:rsidRPr="00C352B6">
        <w:rPr>
          <w:b/>
        </w:rPr>
        <w:t>self-motion</w:t>
      </w:r>
      <w:r w:rsidRPr="000566B5">
        <w:rPr>
          <w:b/>
        </w:rPr>
        <w:t xml:space="preserve"> during object motion observation</w:t>
      </w:r>
      <w:r w:rsidR="009028AC" w:rsidRPr="009028AC">
        <w:t xml:space="preserve"> </w:t>
      </w:r>
      <w:r w:rsidR="009028AC" w:rsidRPr="000566B5">
        <w:rPr>
          <w:bCs/>
        </w:rPr>
        <w:t xml:space="preserve">relative to </w:t>
      </w:r>
      <w:r w:rsidRPr="000566B5">
        <w:rPr>
          <w:bCs/>
        </w:rPr>
        <w:t>when they are static</w:t>
      </w:r>
      <w:r w:rsidRPr="009028AC">
        <w:t>.</w:t>
      </w:r>
    </w:p>
    <w:p w14:paraId="4B43E2A4" w14:textId="77777777" w:rsidR="007B14FB" w:rsidRDefault="007B14FB" w:rsidP="0081339A">
      <w:pPr>
        <w:jc w:val="both"/>
        <w:rPr>
          <w:b/>
          <w:bCs/>
        </w:rPr>
      </w:pPr>
    </w:p>
    <w:p w14:paraId="559AD8EF" w14:textId="59166595" w:rsidR="00FD11B7" w:rsidRPr="00F1177B" w:rsidRDefault="007B14FB" w:rsidP="00F1177B">
      <w:pPr>
        <w:pStyle w:val="Heading3"/>
      </w:pPr>
      <w:r w:rsidRPr="00F1177B">
        <w:t>Participants</w:t>
      </w:r>
    </w:p>
    <w:p w14:paraId="460CBFC1" w14:textId="629824C5" w:rsidR="001C5557" w:rsidRDefault="007B14FB" w:rsidP="0081339A">
      <w:pPr>
        <w:jc w:val="both"/>
        <w:rPr>
          <w:ins w:id="85" w:author="Björn Jörges" w:date="2020-05-17T01:36:00Z"/>
        </w:rPr>
      </w:pPr>
      <w:r>
        <w:t>We test</w:t>
      </w:r>
      <w:r w:rsidR="009B140C">
        <w:t>ed</w:t>
      </w:r>
      <w:r>
        <w:t xml:space="preserve"> </w:t>
      </w:r>
      <w:r w:rsidR="005600F5">
        <w:t xml:space="preserve">16 </w:t>
      </w:r>
      <w:r>
        <w:t>participants</w:t>
      </w:r>
      <w:r w:rsidR="004B278F">
        <w:t xml:space="preserve"> </w:t>
      </w:r>
      <w:r w:rsidR="00165DC4">
        <w:t xml:space="preserve">(see power analysis) </w:t>
      </w:r>
      <w:r w:rsidR="004B278F">
        <w:t xml:space="preserve">from </w:t>
      </w:r>
      <w:r w:rsidR="009028AC">
        <w:t>the population</w:t>
      </w:r>
      <w:r w:rsidR="004B278F">
        <w:t xml:space="preserve"> of PhD and undergrad students </w:t>
      </w:r>
      <w:r w:rsidR="009028AC">
        <w:t xml:space="preserve">at </w:t>
      </w:r>
      <w:r w:rsidR="004B278F">
        <w:t>York University</w:t>
      </w:r>
      <w:r w:rsidR="005600F5">
        <w:t xml:space="preserve"> with equal numbers of </w:t>
      </w:r>
      <w:del w:id="86" w:author="Björn Jörges" w:date="2020-05-18T22:14:00Z">
        <w:r w:rsidR="005600F5" w:rsidDel="00802B51">
          <w:delText>males and females</w:delText>
        </w:r>
      </w:del>
      <w:ins w:id="87" w:author="Björn Jörges" w:date="2020-05-18T22:14:00Z">
        <w:r w:rsidR="00802B51">
          <w:t>men and women</w:t>
        </w:r>
      </w:ins>
      <w:r w:rsidR="004B278F">
        <w:t xml:space="preserve">. Due to the </w:t>
      </w:r>
      <w:r w:rsidR="00A42196">
        <w:t>culturally independent</w:t>
      </w:r>
      <w:r w:rsidR="004B278F">
        <w:t xml:space="preserve"> nature of the phenomenon under study, we </w:t>
      </w:r>
      <w:r w:rsidR="003704BA">
        <w:t>do</w:t>
      </w:r>
      <w:r w:rsidR="004B278F">
        <w:t xml:space="preserve"> </w:t>
      </w:r>
      <w:r w:rsidR="00165DC4">
        <w:t xml:space="preserve">not </w:t>
      </w:r>
      <w:r w:rsidR="004B278F">
        <w:t xml:space="preserve">believe our results </w:t>
      </w:r>
      <w:r w:rsidR="003704BA">
        <w:t xml:space="preserve">are </w:t>
      </w:r>
      <w:r w:rsidR="009028AC">
        <w:t xml:space="preserve">likely </w:t>
      </w:r>
      <w:r w:rsidR="004B278F">
        <w:t>to be relevantly skewed by WEIRD people effect</w:t>
      </w:r>
      <w:r w:rsidR="0057257A">
        <w:t>s</w:t>
      </w:r>
      <w:r w:rsidR="004B278F">
        <w:t xml:space="preserve">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373890">
        <w:t xml:space="preserve"> Participants </w:t>
      </w:r>
      <w:del w:id="88" w:author="Björn Jörges" w:date="2020-05-18T22:13:00Z">
        <w:r w:rsidR="00373890" w:rsidDel="00802B51">
          <w:delText>will have</w:delText>
        </w:r>
      </w:del>
      <w:ins w:id="89" w:author="Björn Jörges" w:date="2020-05-18T22:13:00Z">
        <w:r w:rsidR="00802B51">
          <w:t>had</w:t>
        </w:r>
      </w:ins>
      <w:r w:rsidR="00373890">
        <w:t xml:space="preserve"> normal or corrected-to-normal vision </w:t>
      </w:r>
      <w:r w:rsidR="00133FDB">
        <w:t xml:space="preserve">and </w:t>
      </w:r>
      <w:del w:id="90" w:author="Björn Jörges" w:date="2020-05-18T22:13:00Z">
        <w:r w:rsidR="00133FDB" w:rsidDel="00802B51">
          <w:delText xml:space="preserve">have </w:delText>
        </w:r>
      </w:del>
      <w:ins w:id="91" w:author="Björn Jörges" w:date="2020-05-18T22:13:00Z">
        <w:r w:rsidR="00802B51">
          <w:t xml:space="preserve">had </w:t>
        </w:r>
      </w:ins>
      <w:r w:rsidR="00133FDB">
        <w:t xml:space="preserve">to achieve a stereoacuity of </w:t>
      </w:r>
      <w:r w:rsidR="00B42BB4">
        <w:t>63</w:t>
      </w:r>
      <w:r w:rsidR="00133FDB">
        <w:t xml:space="preserve"> arc </w:t>
      </w:r>
      <w:r w:rsidR="00F93987">
        <w:t xml:space="preserve">seconds </w:t>
      </w:r>
      <w:r w:rsidR="00133FDB">
        <w:t xml:space="preserve">or below on the Fly </w:t>
      </w:r>
      <w:r w:rsidR="00B1131C">
        <w:t>Stereo A</w:t>
      </w:r>
      <w:r w:rsidR="00133FDB">
        <w:t xml:space="preserve">cuity </w:t>
      </w:r>
      <w:r w:rsidR="00B1131C">
        <w:t>T</w:t>
      </w:r>
      <w:r w:rsidR="00133FDB">
        <w:t>est.</w:t>
      </w:r>
      <w:r w:rsidR="00D8489E">
        <w:t xml:space="preserve"> The project has received ethics approval from the </w:t>
      </w:r>
      <w:r w:rsidR="00F55513">
        <w:t xml:space="preserve">Human Participant Ethics Review Sub-Committee </w:t>
      </w:r>
      <w:r w:rsidR="00D8489E">
        <w:t>at York University.</w:t>
      </w:r>
      <w:r w:rsidR="00F55513">
        <w:t xml:space="preserve"> Informed consent was obtained from all subjects and the experiment was conducted in accordance with the Code of Ethics of the World Medical Association (Declaration of Helsinki).</w:t>
      </w:r>
      <w:del w:id="92" w:author="Björn Jörges" w:date="2020-05-16T23:10:00Z">
        <w:r w:rsidR="00F55513" w:rsidDel="00607C27">
          <w:delText xml:space="preserve"> </w:delText>
        </w:r>
      </w:del>
      <w:ins w:id="93" w:author="Björn Jörges" w:date="2020-05-18T22:16:00Z">
        <w:r w:rsidR="00EF507A">
          <w:t xml:space="preserve">We continued </w:t>
        </w:r>
      </w:ins>
      <w:ins w:id="94" w:author="Björn Jörges" w:date="2020-05-18T22:17:00Z">
        <w:r w:rsidR="00EF507A">
          <w:t>data collection until we tested 16 subjects who satisfied the criteria laid out below under</w:t>
        </w:r>
      </w:ins>
      <w:ins w:id="95" w:author="Björn Jörges" w:date="2020-05-21T02:56:00Z">
        <w:r w:rsidR="00012A7C">
          <w:t xml:space="preserve"> “</w:t>
        </w:r>
        <w:r w:rsidR="00012A7C">
          <w:fldChar w:fldCharType="begin"/>
        </w:r>
        <w:r w:rsidR="00012A7C">
          <w:instrText xml:space="preserve"> REF _Ref40922222 \h </w:instrText>
        </w:r>
      </w:ins>
      <w:r w:rsidR="00012A7C">
        <w:fldChar w:fldCharType="separate"/>
      </w:r>
      <w:ins w:id="96" w:author="Björn Jörges" w:date="2020-05-21T02:56:00Z">
        <w:r w:rsidR="00012A7C" w:rsidRPr="00FA3139">
          <w:t>In</w:t>
        </w:r>
        <w:r w:rsidR="00012A7C" w:rsidRPr="00F1177B">
          <w:t>tended interpretation of v</w:t>
        </w:r>
        <w:r w:rsidR="00012A7C" w:rsidRPr="000D394F">
          <w:t>isual</w:t>
        </w:r>
        <w:r w:rsidR="00012A7C" w:rsidRPr="000B3764">
          <w:t>ly simulated</w:t>
        </w:r>
        <w:r w:rsidR="00012A7C" w:rsidRPr="00FE037F">
          <w:t xml:space="preserve"> self-motion and task</w:t>
        </w:r>
        <w:r w:rsidR="00012A7C">
          <w:fldChar w:fldCharType="end"/>
        </w:r>
        <w:r w:rsidR="00012A7C">
          <w:t>”.</w:t>
        </w:r>
      </w:ins>
    </w:p>
    <w:p w14:paraId="5BA09DDB" w14:textId="7DEA5790" w:rsidR="00DD7747" w:rsidDel="00802B51" w:rsidRDefault="00841F20" w:rsidP="00820B2B">
      <w:pPr>
        <w:ind w:left="360"/>
        <w:jc w:val="both"/>
        <w:rPr>
          <w:del w:id="97" w:author="Björn Jörges" w:date="2020-05-18T22:14:00Z"/>
        </w:rPr>
      </w:pPr>
      <w:del w:id="98" w:author="Björn Jörges" w:date="2020-05-18T22:14:00Z">
        <w:r w:rsidDel="00802B51">
          <w:delText xml:space="preserve">Our experiment critically depended on our participants perceiving themselves as moving rather than the world as moving. </w:delText>
        </w:r>
      </w:del>
      <w:del w:id="99" w:author="Björn Jörges" w:date="2020-05-17T22:41:00Z">
        <w:r w:rsidR="00821020" w:rsidDel="00715DA3">
          <w:delText>W</w:delText>
        </w:r>
      </w:del>
      <w:del w:id="100" w:author="Björn Jörges" w:date="2020-05-18T22:14:00Z">
        <w:r w:rsidR="00821020" w:rsidDel="00802B51">
          <w:delText>e</w:delText>
        </w:r>
      </w:del>
      <w:del w:id="101" w:author="Björn Jörges" w:date="2020-05-17T22:35:00Z">
        <w:r w:rsidR="00821020" w:rsidDel="00776D6F">
          <w:delText xml:space="preserve"> therefore </w:delText>
        </w:r>
      </w:del>
      <w:del w:id="102" w:author="Björn Jörges" w:date="2020-05-18T22:14:00Z">
        <w:r w:rsidR="00821020" w:rsidDel="00802B51">
          <w:delText xml:space="preserve">asked our participants after the training (see below) and after conclusion of the experiment, whether they had perceived </w:delText>
        </w:r>
      </w:del>
      <w:del w:id="103" w:author="Björn Jörges" w:date="2020-05-18T20:16:00Z">
        <w:r w:rsidR="00821020" w:rsidDel="00185F1E">
          <w:delText>themselves as having moved</w:delText>
        </w:r>
      </w:del>
      <w:del w:id="104" w:author="Björn Jörges" w:date="2020-05-18T22:14:00Z">
        <w:r w:rsidR="00821020" w:rsidDel="00802B51">
          <w:delText>. They were only included into the confirmatory analyses if they answered “</w:delText>
        </w:r>
      </w:del>
      <w:del w:id="105" w:author="Björn Jörges" w:date="2020-05-18T20:16:00Z">
        <w:r w:rsidR="00821020" w:rsidDel="00185F1E">
          <w:delText>yes</w:delText>
        </w:r>
      </w:del>
      <w:del w:id="106" w:author="Björn Jörges" w:date="2020-05-18T22:14:00Z">
        <w:r w:rsidR="00821020" w:rsidDel="00802B51">
          <w:delText xml:space="preserve">” for their perception during the test session. Data collection continued until we achieved 16 subjects who had perceived </w:delText>
        </w:r>
      </w:del>
      <w:del w:id="107" w:author="Björn Jörges" w:date="2020-05-18T20:17:00Z">
        <w:r w:rsidR="00821020" w:rsidDel="002C4E55">
          <w:delText>self-motion</w:delText>
        </w:r>
      </w:del>
      <w:del w:id="108" w:author="Björn Jörges" w:date="2020-05-18T22:14:00Z">
        <w:r w:rsidR="00821020" w:rsidDel="00802B51">
          <w:delText xml:space="preserve"> during the test session.</w:delText>
        </w:r>
      </w:del>
    </w:p>
    <w:p w14:paraId="292C4044" w14:textId="77777777" w:rsidR="00373890" w:rsidRDefault="00373890" w:rsidP="0081339A">
      <w:pPr>
        <w:jc w:val="both"/>
      </w:pPr>
    </w:p>
    <w:p w14:paraId="46AEDAF3" w14:textId="77777777" w:rsidR="00C033C4" w:rsidRPr="00F1177B" w:rsidRDefault="00C033C4" w:rsidP="00F1177B">
      <w:pPr>
        <w:pStyle w:val="Heading3"/>
      </w:pPr>
      <w:r w:rsidRPr="00F1177B">
        <w:t>Apparatus</w:t>
      </w:r>
    </w:p>
    <w:p w14:paraId="246F440D" w14:textId="3F3FE8B0" w:rsidR="00A42196" w:rsidRDefault="00C033C4" w:rsidP="0081339A">
      <w:pPr>
        <w:jc w:val="both"/>
      </w:pPr>
      <w:r>
        <w:t xml:space="preserve">All the experiments </w:t>
      </w:r>
      <w:r w:rsidR="009B140C">
        <w:t>were</w:t>
      </w:r>
      <w:r>
        <w:t xml:space="preserve"> performed in virtual reality with participants remaining physically static and seated. We programmed the stimuli in Unity (2019.2.11f1), while object motion,</w:t>
      </w:r>
      <w:ins w:id="109" w:author="Björn Jörges" w:date="2020-05-16T04:30:00Z">
        <w:r w:rsidR="0060586A">
          <w:t xml:space="preserve"> visually simulated</w:t>
        </w:r>
      </w:ins>
      <w:r>
        <w:t xml:space="preserve"> self-motion and the psychophysical staircases </w:t>
      </w:r>
      <w:r w:rsidR="009B140C">
        <w:t xml:space="preserve">were </w:t>
      </w:r>
      <w:r>
        <w:t xml:space="preserve">controlled in C# via its integration with Unity. The Unity project is available on </w:t>
      </w:r>
      <w:r w:rsidRPr="00C90E0E">
        <w:t>Open Science Foundation (</w:t>
      </w:r>
      <w:r w:rsidR="00E448DE" w:rsidRPr="00C90E0E">
        <w:t>https://osf.io/m6ukw/</w:t>
      </w:r>
      <w:r w:rsidRPr="00C90E0E">
        <w:t xml:space="preserve">). Stimuli </w:t>
      </w:r>
      <w:r w:rsidR="009B140C" w:rsidRPr="00C90E0E">
        <w:t xml:space="preserve">were </w:t>
      </w:r>
      <w:r w:rsidRPr="00C90E0E">
        <w:t>presented in an Oculus Rift</w:t>
      </w:r>
      <w:r w:rsidR="00C90E0E" w:rsidRPr="00C90E0E">
        <w:t xml:space="preserve"> (</w:t>
      </w:r>
      <w:r w:rsidR="0020008E">
        <w:t xml:space="preserve">CV1, </w:t>
      </w:r>
      <w:r w:rsidR="00C90E0E" w:rsidRPr="00C90E0E">
        <w:t>firmware version 709/b1ae4f61ae)</w:t>
      </w:r>
      <w:r w:rsidRPr="00C90E0E">
        <w:t xml:space="preserve">. Participants </w:t>
      </w:r>
      <w:r>
        <w:t>respond</w:t>
      </w:r>
      <w:r w:rsidR="009B140C">
        <w:t>ed</w:t>
      </w:r>
      <w:r>
        <w:t xml:space="preserve"> by means of</w:t>
      </w:r>
      <w:r w:rsidR="0023733E">
        <w:t xml:space="preserve"> a</w:t>
      </w:r>
      <w:r>
        <w:t xml:space="preserve"> </w:t>
      </w:r>
      <w:r w:rsidR="006A2426">
        <w:t>finger mouse.</w:t>
      </w:r>
    </w:p>
    <w:p w14:paraId="7A756DD4" w14:textId="77777777" w:rsidR="00661830" w:rsidRDefault="00661830" w:rsidP="0081339A">
      <w:pPr>
        <w:jc w:val="both"/>
      </w:pPr>
    </w:p>
    <w:p w14:paraId="6CD653F2" w14:textId="5E836A31" w:rsidR="00FD11B7" w:rsidRPr="00F1177B" w:rsidRDefault="00FD11B7" w:rsidP="00F1177B">
      <w:pPr>
        <w:pStyle w:val="Heading3"/>
        <w:rPr>
          <w:ins w:id="110" w:author="Björn Jörges" w:date="2020-05-18T22:14:00Z"/>
        </w:rPr>
      </w:pPr>
      <w:r w:rsidRPr="00F1177B">
        <w:t>Setup</w:t>
      </w:r>
    </w:p>
    <w:p w14:paraId="205FC38D" w14:textId="5E79AD64" w:rsidR="00AA7B31" w:rsidRDefault="00AA7B31" w:rsidP="0081339A">
      <w:pPr>
        <w:jc w:val="both"/>
        <w:rPr>
          <w:ins w:id="111" w:author="Björn Jörges" w:date="2020-05-18T22:19:00Z"/>
        </w:rPr>
      </w:pPr>
      <w:ins w:id="112" w:author="Björn Jörges" w:date="2020-05-18T22:19:00Z">
        <w:r>
          <w:t>Our experiment consisted of a Two Interval Forced-Choice Task where participants were asked to indicate which of two intervals contained objects moving at the higher speed.</w:t>
        </w:r>
      </w:ins>
    </w:p>
    <w:p w14:paraId="728DD0DD" w14:textId="4E4DF93F" w:rsidR="00FE037F" w:rsidRPr="00F1177B" w:rsidRDefault="00FE037F" w:rsidP="00F1177B">
      <w:pPr>
        <w:pStyle w:val="Heading4"/>
      </w:pPr>
      <w:ins w:id="113" w:author="Björn Jörges" w:date="2020-05-18T22:14:00Z">
        <w:r w:rsidRPr="00F1177B">
          <w:t>Environment and general layout</w:t>
        </w:r>
      </w:ins>
    </w:p>
    <w:p w14:paraId="0E378D76" w14:textId="3350474F" w:rsidR="00DE13D2" w:rsidRDefault="00D474DF" w:rsidP="00A22101">
      <w:pPr>
        <w:jc w:val="both"/>
      </w:pPr>
      <w:del w:id="114" w:author="Björn Jörges" w:date="2020-05-18T22:19:00Z">
        <w:r w:rsidDel="00AA7B31">
          <w:delText>Our experiment consist</w:delText>
        </w:r>
        <w:r w:rsidR="00662DE5" w:rsidDel="00AA7B31">
          <w:delText>ed</w:delText>
        </w:r>
        <w:r w:rsidDel="00AA7B31">
          <w:delText xml:space="preserve"> </w:delText>
        </w:r>
        <w:r w:rsidR="002A2567" w:rsidDel="00AA7B31">
          <w:delText>of</w:delText>
        </w:r>
        <w:r w:rsidDel="00AA7B31">
          <w:delText xml:space="preserve"> a Two Interval Forced-Choice Task where participants </w:delText>
        </w:r>
        <w:r w:rsidR="00662DE5" w:rsidDel="00AA7B31">
          <w:delText xml:space="preserve">were </w:delText>
        </w:r>
        <w:r w:rsidDel="00AA7B31">
          <w:delText xml:space="preserve">asked to </w:delText>
        </w:r>
        <w:r w:rsidR="002A2567" w:rsidDel="00AA7B31">
          <w:delText xml:space="preserve">indicate </w:delText>
        </w:r>
        <w:r w:rsidDel="00AA7B31">
          <w:delText xml:space="preserve">which of two intervals </w:delText>
        </w:r>
        <w:r w:rsidR="009028AC" w:rsidDel="00AA7B31">
          <w:delText xml:space="preserve">contained objects moving at </w:delText>
        </w:r>
        <w:r w:rsidDel="00AA7B31">
          <w:delText xml:space="preserve">the higher </w:delText>
        </w:r>
      </w:del>
      <w:del w:id="115" w:author="Björn Jörges" w:date="2020-05-16T04:22:00Z">
        <w:r w:rsidDel="002100A0">
          <w:delText>velocity</w:delText>
        </w:r>
      </w:del>
      <w:del w:id="116" w:author="Björn Jörges" w:date="2020-05-18T22:19:00Z">
        <w:r w:rsidDel="00AA7B31">
          <w:delText>.</w:delText>
        </w:r>
        <w:r w:rsidR="00DE13D2" w:rsidDel="00AA7B31">
          <w:delText xml:space="preserve"> </w:delText>
        </w:r>
      </w:del>
      <w:r w:rsidR="00DE13D2">
        <w:t xml:space="preserve">Participants were immersed in a virtual 3D environment that included depth cues from lighting, </w:t>
      </w:r>
      <w:proofErr w:type="gramStart"/>
      <w:r w:rsidR="00DE13D2">
        <w:t>shadows</w:t>
      </w:r>
      <w:proofErr w:type="gramEnd"/>
      <w:r w:rsidR="00DE13D2">
        <w:t xml:space="preserve"> and </w:t>
      </w:r>
      <w:r w:rsidR="00BE3FF0">
        <w:t xml:space="preserve">the </w:t>
      </w:r>
      <w:r w:rsidR="00DE13D2">
        <w:t>scale of the textures of the floor</w:t>
      </w:r>
      <w:del w:id="117" w:author="Björn Jörges" w:date="2020-05-18T20:09:00Z">
        <w:r w:rsidR="00DE13D2" w:rsidDel="00913B18">
          <w:delText xml:space="preserve"> and the wall</w:delText>
        </w:r>
      </w:del>
      <w:r w:rsidR="00DE13D2">
        <w:t>.</w:t>
      </w:r>
      <w:ins w:id="118" w:author="Björn Jörges" w:date="2020-05-18T20:09:00Z">
        <w:r w:rsidR="00913B18">
          <w:t xml:space="preserve"> We chose a uniformly colored</w:t>
        </w:r>
      </w:ins>
      <w:ins w:id="119" w:author="Björn Jörges" w:date="2020-05-20T20:58:00Z">
        <w:r w:rsidR="005E132C">
          <w:t>, untextured</w:t>
        </w:r>
      </w:ins>
      <w:ins w:id="120" w:author="Björn Jörges" w:date="2020-05-18T20:09:00Z">
        <w:r w:rsidR="00913B18">
          <w:t xml:space="preserve"> wall as a backdrop for the stimulus to avoid induced motion</w:t>
        </w:r>
      </w:ins>
      <w:ins w:id="121" w:author="Björn Jörges" w:date="2020-05-18T22:13:00Z">
        <w:r w:rsidR="00802B51">
          <w:t xml:space="preserve"> </w:t>
        </w:r>
        <w:r w:rsidR="00802B51">
          <w:fldChar w:fldCharType="begin" w:fldLock="1"/>
        </w:r>
      </w:ins>
      <w:r w:rsidR="00B802B8">
        <w:instrText>ADDIN CSL_CITATION {"citationItems":[{"id":"ITEM-1","itemData":{"DOI":"10.1037/0033-2909.103.1.57","ISSN":"00332909","abstract":"Induced movement, illusory movement in a stationary stimulus resulting from adjoining movement, has received steady experimental investigation over the last 70 years or so. It is observed under different viewing conditions in a wide variety of displays that differ considerably in overall size and in form of inducing and induced stimuli. Explanations have been diverse, some being based on relations within the display and others invoking mediation by other aspects of the observer's perception. Probably, no one explanation can account for all forms of induced movement. Current knowledge about induced movement may have important implications for visual perception of object motion.","author":[{"dropping-particle":"","family":"Reinhardt-Rutland","given":"A. H.","non-dropping-particle":"","parse-names":false,"suffix":""}],"container-title":"Psychological Bulletin","id":"ITEM-1","issue":"1","issued":{"date-parts":[["1988"]]},"page":"57-71","title":"Induced Movement in the Visual Modality: An Overview","type":"article-journal","volume":"103"},"uris":["http://www.mendeley.com/documents/?uuid=a661e6c0-af63-475d-87e9-56383f1b95fd"]},{"id":"ITEM-2","itemData":{"DOI":"10.1007/BF02409210","ISSN":"03400727","author":[{"dropping-particle":"","family":"Duncker","given":"Karl","non-dropping-particle":"","parse-names":false,"suffix":""}],"container-title":"Psychologische Forschung","id":"ITEM-2","issue":"1","issued":{"date-parts":[["1929"]]},"page":"180-259","title":"Über induzierte Bewegung - Ein Beitrag zur Theorie optisch wahrgenommener Bewegung","type":"article-journal","volume":"12"},"uris":["http://www.mendeley.com/documents/?uuid=18edf5b7-5001-4b29-abeb-4da3deec219e"]}],"mendeley":{"formattedCitation":"(Duncker, 1929; Reinhardt-Rutland, 1988)","manualFormatting":"(Duncker, 1929; Reinhardt-Rutland, 1988))","plainTextFormattedCitation":"(Duncker, 1929; Reinhardt-Rutland, 1988)","previouslyFormattedCitation":"(Duncker, 1929; Reinhardt-Rutland, 1988)"},"properties":{"noteIndex":0},"schema":"https://github.com/citation-style-language/schema/raw/master/csl-citation.json"}</w:instrText>
      </w:r>
      <w:r w:rsidR="00802B51">
        <w:fldChar w:fldCharType="separate"/>
      </w:r>
      <w:r w:rsidR="005E132C" w:rsidRPr="005E132C">
        <w:rPr>
          <w:noProof/>
        </w:rPr>
        <w:t>(Duncker, 1929</w:t>
      </w:r>
      <w:ins w:id="122" w:author="Björn Jörges" w:date="2020-05-21T02:29:00Z">
        <w:r w:rsidR="002C49B5">
          <w:rPr>
            <w:noProof/>
          </w:rPr>
          <w:t xml:space="preserve">; </w:t>
        </w:r>
        <w:r w:rsidR="002C49B5">
          <w:rPr>
            <w:noProof/>
          </w:rPr>
          <w:fldChar w:fldCharType="begin" w:fldLock="1"/>
        </w:r>
        <w:r w:rsidR="002C49B5">
          <w:rPr>
            <w:noProof/>
          </w:rPr>
          <w:instrText>ADDIN CSL_CITATION {"citationItems":[{"id":"ITEM-1","itemData":{"DOI":"10.1037/0033-2909.103.1.57","ISSN":"00332909","abstract":"Induced movement, illusory movement in a stationary stimulus resulting from adjoining movement, has received steady experimental investigation over the last 70 years or so. It is observed under different viewing conditions in a wide variety of displays that differ considerably in overall size and in form of inducing and induced stimuli. Explanations have been diverse, some being based on relations within the display and others invoking mediation by other aspects of the observer's perception. Probably, no one explanation can account for all forms of induced movement. Current knowledge about induced movement may have important implications for visual perception of object motion.","author":[{"dropping-particle":"","family":"Reinhardt-Rutland","given":"A. H.","non-dropping-particle":"","parse-names":false,"suffix":""}],"container-title":"Psychological Bulletin","id":"ITEM-1","issue":"1","issued":{"date-parts":[["1988"]]},"page":"57-71","title":"Induced Movement in the Visual Modality: An Overview","type":"article-journal","volume":"103"},"uris":["http://www.mendeley.com/documents/?uuid=a661e6c0-af63-475d-87e9-56383f1b95fd"]}],"mendeley":{"formattedCitation":"(Reinhardt-Rutland, 1988)","manualFormatting":"Reinhardt-Rutland, 1988)","plainTextFormattedCitation":"(Reinhardt-Rutland, 1988)","previouslyFormattedCitation":"(Reinhardt-Rutland, 1988)"},"properties":{"noteIndex":0},"schema":"https://github.com/citation-style-language/schema/raw/master/csl-citation.json"}</w:instrText>
        </w:r>
        <w:r w:rsidR="002C49B5">
          <w:rPr>
            <w:noProof/>
          </w:rPr>
          <w:fldChar w:fldCharType="separate"/>
        </w:r>
        <w:r w:rsidR="002C49B5" w:rsidRPr="00304B82">
          <w:rPr>
            <w:noProof/>
          </w:rPr>
          <w:t>Reinhardt-Rutland, 1988)</w:t>
        </w:r>
        <w:r w:rsidR="002C49B5">
          <w:rPr>
            <w:noProof/>
          </w:rPr>
          <w:fldChar w:fldCharType="end"/>
        </w:r>
      </w:ins>
      <w:r w:rsidR="005E132C" w:rsidRPr="005E132C">
        <w:rPr>
          <w:noProof/>
        </w:rPr>
        <w:t>)</w:t>
      </w:r>
      <w:ins w:id="123" w:author="Björn Jörges" w:date="2020-05-18T22:13:00Z">
        <w:r w:rsidR="00802B51">
          <w:fldChar w:fldCharType="end"/>
        </w:r>
      </w:ins>
      <w:ins w:id="124" w:author="Björn Jörges" w:date="2020-05-18T20:10:00Z">
        <w:r w:rsidR="00913B18">
          <w:t>.</w:t>
        </w:r>
      </w:ins>
      <w:ins w:id="125" w:author="Björn Jörges" w:date="2020-05-20T21:03:00Z">
        <w:r w:rsidR="005E132C">
          <w:t xml:space="preserve"> </w:t>
        </w:r>
      </w:ins>
      <w:del w:id="126" w:author="Björn Jörges" w:date="2020-05-20T23:55:00Z">
        <w:r w:rsidR="00DE13D2" w:rsidDel="002C3F3F">
          <w:delText xml:space="preserve"> </w:delText>
        </w:r>
      </w:del>
      <w:r w:rsidR="00DE13D2">
        <w:t>The ball appeared to the left of the observer if it moved to the right, and to the right of the observer when it moved to the left. The exact position was determined by target speed and visual observer motion</w:t>
      </w:r>
      <w:r w:rsidR="00FB777C">
        <w:t xml:space="preserve"> (see </w:t>
      </w:r>
      <w:ins w:id="127" w:author="Björn Jörges" w:date="2020-05-16T06:19:00Z">
        <w:r w:rsidR="00494EA6">
          <w:t>E</w:t>
        </w:r>
      </w:ins>
      <w:del w:id="128" w:author="Björn Jörges" w:date="2020-05-16T06:19:00Z">
        <w:r w:rsidR="00FB777C" w:rsidDel="00494EA6">
          <w:delText>e</w:delText>
        </w:r>
      </w:del>
      <w:r w:rsidR="00FB777C">
        <w:t>quation 1 below)</w:t>
      </w:r>
      <w:r w:rsidR="00DE13D2">
        <w:t xml:space="preserve">. See </w:t>
      </w:r>
      <w:r w:rsidR="002B4A8F">
        <w:fldChar w:fldCharType="begin"/>
      </w:r>
      <w:r w:rsidR="002B4A8F">
        <w:instrText xml:space="preserve"> REF _Ref36902096 \h </w:instrText>
      </w:r>
      <w:r w:rsidR="002B4A8F">
        <w:fldChar w:fldCharType="separate"/>
      </w:r>
      <w:r w:rsidR="002B4A8F">
        <w:t xml:space="preserve">Figure </w:t>
      </w:r>
      <w:r w:rsidR="002B4A8F">
        <w:rPr>
          <w:noProof/>
        </w:rPr>
        <w:t>1</w:t>
      </w:r>
      <w:r w:rsidR="002B4A8F">
        <w:fldChar w:fldCharType="end"/>
      </w:r>
      <w:r w:rsidR="00DE13D2">
        <w:t xml:space="preserve">A for a diagram of the visual scene and Figure 1B for a screenshot from the </w:t>
      </w:r>
      <w:r w:rsidR="00DE13D2">
        <w:lastRenderedPageBreak/>
        <w:t xml:space="preserve">experiment; furthermore, a short sequence of the experiment can be </w:t>
      </w:r>
      <w:del w:id="129" w:author="Björn Jörges" w:date="2020-05-18T22:33:00Z">
        <w:r w:rsidR="00DE13D2" w:rsidDel="000B3764">
          <w:delText xml:space="preserve">viewed </w:delText>
        </w:r>
      </w:del>
      <w:ins w:id="130" w:author="Björn Jörges" w:date="2020-05-18T22:33:00Z">
        <w:r w:rsidR="000B3764">
          <w:t xml:space="preserve">downloaded </w:t>
        </w:r>
        <w:r w:rsidR="000B3764">
          <w:fldChar w:fldCharType="begin"/>
        </w:r>
        <w:r w:rsidR="000B3764">
          <w:instrText xml:space="preserve"> HYPERLINK "https://github.com/b-jorges/Motion-Perception-during-Self-Motion/blob/master/Figures/Stimulus%20Sequence.mp4" </w:instrText>
        </w:r>
        <w:r w:rsidR="000B3764">
          <w:fldChar w:fldCharType="separate"/>
        </w:r>
        <w:r w:rsidR="000B3764" w:rsidRPr="000B3764">
          <w:rPr>
            <w:rStyle w:val="Hyperlink"/>
          </w:rPr>
          <w:t>here</w:t>
        </w:r>
        <w:r w:rsidR="000B3764">
          <w:fldChar w:fldCharType="end"/>
        </w:r>
        <w:r w:rsidR="000B3764">
          <w:t xml:space="preserve"> (GitHub).</w:t>
        </w:r>
      </w:ins>
      <w:del w:id="131" w:author="Björn Jörges" w:date="2020-05-16T06:20:00Z">
        <w:r w:rsidR="00DE13D2" w:rsidDel="00494EA6">
          <w:delText>under</w:delText>
        </w:r>
        <w:r w:rsidR="000A7FCE" w:rsidDel="00494EA6">
          <w:delText xml:space="preserve"> </w:delText>
        </w:r>
        <w:r w:rsidR="00DE13D2" w:rsidDel="00494EA6">
          <w:delText>https://github.com/b-jorges/Motion-Perception-during-SelfMotion/blob/master/Figures/GIF%20of%20Stimulus.gif.</w:delText>
        </w:r>
        <w:r w:rsidDel="00494EA6">
          <w:delText xml:space="preserve"> </w:delText>
        </w:r>
      </w:del>
    </w:p>
    <w:p w14:paraId="45799D36" w14:textId="792F2AD9" w:rsidR="00FE037F" w:rsidRPr="00FA3139" w:rsidRDefault="00FE037F" w:rsidP="00F1177B">
      <w:pPr>
        <w:pStyle w:val="Heading4"/>
        <w:rPr>
          <w:ins w:id="132" w:author="Björn Jörges" w:date="2020-05-18T22:14:00Z"/>
        </w:rPr>
      </w:pPr>
      <w:ins w:id="133" w:author="Björn Jörges" w:date="2020-05-18T22:14:00Z">
        <w:r w:rsidRPr="00FA3139">
          <w:t>Targe</w:t>
        </w:r>
        <w:r w:rsidRPr="00F1177B">
          <w:t>t</w:t>
        </w:r>
      </w:ins>
      <w:ins w:id="134" w:author="Björn Jörges" w:date="2020-05-18T22:16:00Z">
        <w:r w:rsidR="00EF507A">
          <w:t>s</w:t>
        </w:r>
        <w:r>
          <w:t xml:space="preserve"> and visually simulated self-motion</w:t>
        </w:r>
      </w:ins>
    </w:p>
    <w:p w14:paraId="33E492AB" w14:textId="5CC68CD6" w:rsidR="00C139A1" w:rsidRDefault="00D474DF" w:rsidP="00A22101">
      <w:pPr>
        <w:jc w:val="both"/>
      </w:pPr>
      <w:r>
        <w:t xml:space="preserve">In one interval participants </w:t>
      </w:r>
      <w:r w:rsidR="00662DE5">
        <w:t xml:space="preserve">were </w:t>
      </w:r>
      <w:r>
        <w:t xml:space="preserve">presented </w:t>
      </w:r>
      <w:r w:rsidR="009028AC">
        <w:t xml:space="preserve">a </w:t>
      </w:r>
      <w:r>
        <w:t xml:space="preserve">ball with a diameter of 0.33 m at a </w:t>
      </w:r>
      <w:r w:rsidR="00A42196">
        <w:t xml:space="preserve">simulated </w:t>
      </w:r>
      <w:r>
        <w:t xml:space="preserve">distance of </w:t>
      </w:r>
      <w:r w:rsidR="00076BFB">
        <w:t>8</w:t>
      </w:r>
      <w:r>
        <w:t> m in front of them, travelling to the right or to the left with 6.6 or 8.0 m/s</w:t>
      </w:r>
      <w:r w:rsidR="002A738E">
        <w:t xml:space="preserve"> (four target motion profiles)</w:t>
      </w:r>
      <w:r>
        <w:t xml:space="preserve">. </w:t>
      </w:r>
      <w:r w:rsidR="00C139A1">
        <w:t>During this interval</w:t>
      </w:r>
      <w:r>
        <w:t xml:space="preserve">, participants </w:t>
      </w:r>
      <w:r w:rsidR="00662DE5">
        <w:t xml:space="preserve">were </w:t>
      </w:r>
      <w:r>
        <w:t xml:space="preserve">either static or </w:t>
      </w:r>
      <w:r w:rsidR="00C033C4">
        <w:t>experience</w:t>
      </w:r>
      <w:r w:rsidR="00662DE5">
        <w:t>d</w:t>
      </w:r>
      <w:r w:rsidR="00C033C4">
        <w:t xml:space="preserve"> simulated body </w:t>
      </w:r>
      <w:r>
        <w:t>move</w:t>
      </w:r>
      <w:r w:rsidR="00C033C4">
        <w:t>ment</w:t>
      </w:r>
      <w:r>
        <w:t xml:space="preserve"> to the left or to the right with a Gaussian </w:t>
      </w:r>
      <w:del w:id="135" w:author="Björn Jörges" w:date="2020-05-16T04:22:00Z">
        <w:r w:rsidDel="002100A0">
          <w:delText>velocity</w:delText>
        </w:r>
      </w:del>
      <w:ins w:id="136" w:author="Björn Jörges" w:date="2020-05-16T04:22:00Z">
        <w:r w:rsidR="002100A0">
          <w:t>speed</w:t>
        </w:r>
      </w:ins>
      <w:r>
        <w:t xml:space="preserve"> profile</w:t>
      </w:r>
      <w:r w:rsidR="002A738E">
        <w:t xml:space="preserve"> (three self-motion profiles)</w:t>
      </w:r>
      <w:r>
        <w:t xml:space="preserve">, accelerating until reaching peak </w:t>
      </w:r>
      <w:del w:id="137" w:author="Björn Jörges" w:date="2020-05-16T04:22:00Z">
        <w:r w:rsidDel="002100A0">
          <w:delText>velocity</w:delText>
        </w:r>
      </w:del>
      <w:ins w:id="138" w:author="Björn Jörges" w:date="2020-05-16T04:22:00Z">
        <w:r w:rsidR="002100A0">
          <w:t>speed</w:t>
        </w:r>
      </w:ins>
      <w:r>
        <w:t xml:space="preserve"> after 0.25</w:t>
      </w:r>
      <w:r w:rsidR="00CC3AED">
        <w:t> s</w:t>
      </w:r>
      <w:r>
        <w:t xml:space="preserve"> and then slowing down until coming to a halt at 0.5 s</w:t>
      </w:r>
      <w:r w:rsidR="00CC3AED">
        <w:t xml:space="preserve">. The position in time </w:t>
      </w:r>
      <w:r w:rsidR="00CC3AED" w:rsidRPr="002B4A8F">
        <w:rPr>
          <w:i/>
          <w:iCs/>
        </w:rPr>
        <w:t>x(t)</w:t>
      </w:r>
      <w:r w:rsidR="00CC3AED">
        <w:t xml:space="preserve"> </w:t>
      </w:r>
      <w:r w:rsidR="00662DE5">
        <w:t xml:space="preserve">was </w:t>
      </w:r>
      <w:r w:rsidR="00CC3AED">
        <w:t>given b</w:t>
      </w:r>
      <w:r w:rsidR="00CC3AED" w:rsidRPr="00CC3AED">
        <w:t>y a cumulative Gaussian distribut</w:t>
      </w:r>
      <w:r w:rsidR="00CC3AED">
        <w:t>ion with a mean of 0.25</w:t>
      </w:r>
      <w:r w:rsidR="002A2567">
        <w:t> </w:t>
      </w:r>
      <w:r w:rsidR="00C033C4">
        <w:t>s</w:t>
      </w:r>
      <w:r w:rsidR="00CC3AED">
        <w:t xml:space="preserve"> and a standard deviation of 0.08</w:t>
      </w:r>
      <w:r w:rsidR="002A2567">
        <w:t> </w:t>
      </w:r>
      <w:r w:rsidR="00C033C4">
        <w:t>s</w:t>
      </w:r>
      <w:r w:rsidR="009A3AB1">
        <w:t xml:space="preserve"> divided by 2</w:t>
      </w:r>
      <w:r w:rsidR="001D5D5C">
        <w:t>, multiplied by -1 for trials with</w:t>
      </w:r>
      <w:ins w:id="139" w:author="Björn Jörges" w:date="2020-05-16T04:30:00Z">
        <w:r w:rsidR="0060586A">
          <w:t xml:space="preserve"> visually</w:t>
        </w:r>
      </w:ins>
      <w:ins w:id="140" w:author="Björn Jörges" w:date="2020-05-16T06:09:00Z">
        <w:r w:rsidR="00A351D4">
          <w:t xml:space="preserve"> simulated</w:t>
        </w:r>
      </w:ins>
      <w:r w:rsidR="001D5D5C">
        <w:t xml:space="preserve"> self-motion to the left</w:t>
      </w:r>
      <w:r>
        <w:t>.</w:t>
      </w:r>
      <w:r w:rsidR="009A3AB1">
        <w:t xml:space="preserve"> That is, participants </w:t>
      </w:r>
      <w:r w:rsidR="00227402">
        <w:t xml:space="preserve">were </w:t>
      </w:r>
      <w:r w:rsidR="009A3AB1">
        <w:t xml:space="preserve">moved </w:t>
      </w:r>
      <w:r w:rsidR="00227402">
        <w:t xml:space="preserve">visually </w:t>
      </w:r>
      <w:r w:rsidR="009A3AB1">
        <w:t xml:space="preserve">0.5 m over the course of 0.5 s, which amounts to a mean </w:t>
      </w:r>
      <w:del w:id="141" w:author="Björn Jörges" w:date="2020-05-16T04:22:00Z">
        <w:r w:rsidR="009A3AB1" w:rsidDel="002100A0">
          <w:delText>velocity</w:delText>
        </w:r>
      </w:del>
      <w:ins w:id="142" w:author="Björn Jörges" w:date="2020-05-16T04:22:00Z">
        <w:r w:rsidR="002100A0">
          <w:t>speed</w:t>
        </w:r>
      </w:ins>
      <w:r w:rsidR="009A3AB1">
        <w:t xml:space="preserve"> of 1 m/s.</w:t>
      </w:r>
      <w:r w:rsidR="00471BF5">
        <w:t xml:space="preserve"> </w:t>
      </w:r>
      <w:r w:rsidR="00C139A1">
        <w:t>The target’s initial position was shifted away from the observer for motion in the same direction, and towards the observer when the observer’s visual motion occurred opposite to the target motion, such that observer and target motion were symmetrical, i.</w:t>
      </w:r>
      <w:del w:id="143" w:author="Björn Jörges" w:date="2020-05-20T23:48:00Z">
        <w:r w:rsidR="00C139A1" w:rsidDel="002A6643">
          <w:delText> </w:delText>
        </w:r>
      </w:del>
      <w:r w:rsidR="00C139A1">
        <w:t>e.</w:t>
      </w:r>
      <w:ins w:id="144" w:author="Björn Jörges" w:date="2020-05-20T23:48:00Z">
        <w:r w:rsidR="002A6643">
          <w:t>,</w:t>
        </w:r>
      </w:ins>
      <w:r w:rsidR="00C139A1">
        <w:t xml:space="preserve"> the distance between observer and target at the beginning was the same as the distance at the end of the trial. To achieve this, the starting position of the target was computed in the following manner: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C139A1" w14:paraId="4500A8BF" w14:textId="77777777" w:rsidTr="000F51D4">
        <w:tc>
          <w:tcPr>
            <w:tcW w:w="9108" w:type="dxa"/>
          </w:tcPr>
          <w:p w14:paraId="62DB8B00" w14:textId="0B87432D" w:rsidR="00C139A1" w:rsidRDefault="00BD507C" w:rsidP="004725D9">
            <w:pPr>
              <w:spacing w:line="360" w:lineRule="auto"/>
              <w:jc w:val="both"/>
            </w:pPr>
            <m:oMathPara>
              <m:oMath>
                <m:sSub>
                  <m:sSubPr>
                    <m:ctrlPr>
                      <w:rPr>
                        <w:rFonts w:ascii="Cambria Math" w:hAnsi="Cambria Math"/>
                        <w:i/>
                      </w:rPr>
                    </m:ctrlPr>
                  </m:sSubPr>
                  <m:e>
                    <m:r>
                      <w:rPr>
                        <w:rFonts w:ascii="Cambria Math" w:hAnsi="Cambria Math"/>
                      </w:rPr>
                      <m:t>x</m:t>
                    </m:r>
                  </m:e>
                  <m:sub>
                    <m:r>
                      <w:rPr>
                        <w:rFonts w:ascii="Cambria Math" w:hAnsi="Cambria Math"/>
                      </w:rPr>
                      <m:t>initial</m:t>
                    </m:r>
                  </m:sub>
                </m:sSub>
                <m:r>
                  <w:rPr>
                    <w:rFonts w:ascii="Cambria Math" w:hAnsi="Cambria Math"/>
                  </w:rPr>
                  <m:t>=0.5*(</m:t>
                </m:r>
                <m:r>
                  <w:rPr>
                    <w:rFonts w:ascii="Cambria Math" w:eastAsiaTheme="minorEastAsia" w:hAnsi="Cambria Math"/>
                  </w:rPr>
                  <m:t>Distanc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observer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*t)</m:t>
                </m:r>
              </m:oMath>
            </m:oMathPara>
          </w:p>
        </w:tc>
        <w:tc>
          <w:tcPr>
            <w:tcW w:w="463" w:type="dxa"/>
          </w:tcPr>
          <w:p w14:paraId="1B7079E3" w14:textId="44A070DF" w:rsidR="00C139A1" w:rsidRDefault="00C139A1" w:rsidP="004725D9">
            <w:pPr>
              <w:jc w:val="both"/>
            </w:pPr>
            <w:r>
              <w:t>[</w:t>
            </w:r>
            <w:r w:rsidR="00FB777C">
              <w:t>1</w:t>
            </w:r>
            <w:r>
              <w:t>]</w:t>
            </w:r>
          </w:p>
        </w:tc>
      </w:tr>
    </w:tbl>
    <w:p w14:paraId="6173473F" w14:textId="7FA9D6E5" w:rsidR="000F51D4" w:rsidRDefault="00BD507C" w:rsidP="0081339A">
      <w:pPr>
        <w:jc w:val="both"/>
        <w:rPr>
          <w:ins w:id="145" w:author="Björn Jörges" w:date="2020-05-18T22:16:00Z"/>
          <w:rFonts w:ascii="Calibri" w:hAnsi="Calibri" w:cs="Calibri"/>
        </w:rPr>
      </w:pPr>
      <m:oMath>
        <m:sSub>
          <m:sSubPr>
            <m:ctrlPr>
              <w:rPr>
                <w:rFonts w:ascii="Cambria Math" w:hAnsi="Cambria Math"/>
                <w:i/>
              </w:rPr>
            </m:ctrlPr>
          </m:sSubPr>
          <m:e>
            <m:r>
              <w:rPr>
                <w:rFonts w:ascii="Cambria Math" w:hAnsi="Cambria Math"/>
              </w:rPr>
              <m:t>x</m:t>
            </m:r>
          </m:e>
          <m:sub>
            <m:r>
              <w:rPr>
                <w:rFonts w:ascii="Cambria Math" w:hAnsi="Cambria Math"/>
              </w:rPr>
              <m:t>initial</m:t>
            </m:r>
          </m:sub>
        </m:sSub>
      </m:oMath>
      <w:r w:rsidR="000F51D4">
        <w:rPr>
          <w:sz w:val="16"/>
          <w:szCs w:val="16"/>
        </w:rPr>
        <w:t xml:space="preserve"> </w:t>
      </w:r>
      <w:r w:rsidR="000F51D4">
        <w:rPr>
          <w:rFonts w:ascii="Calibri" w:hAnsi="Calibri" w:cs="Calibri"/>
        </w:rPr>
        <w:t xml:space="preserve">denotes the initial position of the target relative to the observer, </w:t>
      </w:r>
      <m:oMath>
        <m:r>
          <w:rPr>
            <w:rFonts w:ascii="Cambria Math" w:eastAsiaTheme="minorEastAsia" w:hAnsi="Cambria Math"/>
          </w:rPr>
          <m:t>Distanc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observer</m:t>
            </m:r>
          </m:sub>
        </m:sSub>
      </m:oMath>
      <w:r w:rsidR="000F51D4">
        <w:rPr>
          <w:sz w:val="16"/>
          <w:szCs w:val="16"/>
        </w:rPr>
        <w:t xml:space="preserve"> </w:t>
      </w:r>
      <w:r w:rsidR="000F51D4">
        <w:rPr>
          <w:rFonts w:ascii="Calibri" w:hAnsi="Calibri" w:cs="Calibri"/>
        </w:rPr>
        <w:t xml:space="preserve">is the </w:t>
      </w:r>
      <w:r w:rsidR="00FB777C">
        <w:rPr>
          <w:rFonts w:ascii="Calibri" w:hAnsi="Calibri" w:cs="Calibri"/>
        </w:rPr>
        <w:t xml:space="preserve">lateral </w:t>
      </w:r>
      <w:r w:rsidR="000F51D4">
        <w:rPr>
          <w:rFonts w:ascii="Calibri" w:hAnsi="Calibri" w:cs="Calibri"/>
        </w:rPr>
        <w:t xml:space="preserve">distance the observer </w:t>
      </w:r>
      <w:r w:rsidR="00FB777C">
        <w:rPr>
          <w:rFonts w:ascii="Calibri" w:hAnsi="Calibri" w:cs="Calibri"/>
        </w:rPr>
        <w:t xml:space="preserve">in which the observer is simulated to </w:t>
      </w:r>
      <w:r w:rsidR="000F51D4">
        <w:rPr>
          <w:rFonts w:ascii="Calibri" w:hAnsi="Calibri" w:cs="Calibri"/>
        </w:rPr>
        <w:t xml:space="preserve">move,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oMath>
      <w:r w:rsidR="000F51D4">
        <w:rPr>
          <w:sz w:val="16"/>
          <w:szCs w:val="16"/>
        </w:rPr>
        <w:t xml:space="preserve"> </w:t>
      </w:r>
      <w:r w:rsidR="000F51D4">
        <w:rPr>
          <w:rFonts w:ascii="Calibri" w:hAnsi="Calibri" w:cs="Calibri"/>
        </w:rPr>
        <w:t xml:space="preserve">is the horizontal </w:t>
      </w:r>
      <w:del w:id="146" w:author="Björn Jörges" w:date="2020-05-16T04:22:00Z">
        <w:r w:rsidR="000F51D4" w:rsidDel="002100A0">
          <w:rPr>
            <w:rFonts w:ascii="Calibri" w:hAnsi="Calibri" w:cs="Calibri"/>
          </w:rPr>
          <w:delText>velocity</w:delText>
        </w:r>
      </w:del>
      <w:ins w:id="147" w:author="Björn Jörges" w:date="2020-05-16T04:22:00Z">
        <w:r w:rsidR="002100A0">
          <w:rPr>
            <w:rFonts w:ascii="Calibri" w:hAnsi="Calibri" w:cs="Calibri"/>
          </w:rPr>
          <w:t>speed</w:t>
        </w:r>
      </w:ins>
      <w:r w:rsidR="000F51D4">
        <w:rPr>
          <w:rFonts w:ascii="Calibri" w:hAnsi="Calibri" w:cs="Calibri"/>
        </w:rPr>
        <w:t xml:space="preserve"> of the target, and </w:t>
      </w:r>
      <w:r w:rsidR="00FA7658">
        <w:rPr>
          <w:rFonts w:ascii="Calibri" w:hAnsi="Calibri" w:cs="Calibri"/>
        </w:rPr>
        <w:t>t</w:t>
      </w:r>
      <w:r w:rsidR="000F51D4">
        <w:rPr>
          <w:rFonts w:ascii="Calibri" w:hAnsi="Calibri" w:cs="Calibri"/>
        </w:rPr>
        <w:t xml:space="preserve"> is the duration of the motion interval</w:t>
      </w:r>
      <w:r w:rsidR="00FA7658">
        <w:rPr>
          <w:rFonts w:ascii="Calibri" w:hAnsi="Calibri" w:cs="Calibri"/>
        </w:rPr>
        <w:t xml:space="preserve"> (0.5</w:t>
      </w:r>
      <w:r w:rsidR="002B4A8F">
        <w:rPr>
          <w:rFonts w:ascii="Calibri" w:hAnsi="Calibri" w:cs="Calibri"/>
        </w:rPr>
        <w:t> </w:t>
      </w:r>
      <w:r w:rsidR="00FA7658">
        <w:rPr>
          <w:rFonts w:ascii="Calibri" w:hAnsi="Calibri" w:cs="Calibri"/>
        </w:rPr>
        <w:t>s)</w:t>
      </w:r>
      <w:r w:rsidR="000F51D4">
        <w:rPr>
          <w:rFonts w:ascii="Calibri" w:hAnsi="Calibri" w:cs="Calibri"/>
        </w:rPr>
        <w:t>.</w:t>
      </w:r>
    </w:p>
    <w:p w14:paraId="6E7FA187" w14:textId="6970E103" w:rsidR="00FE037F" w:rsidRPr="00F1177B" w:rsidRDefault="00FE037F" w:rsidP="00F1177B">
      <w:pPr>
        <w:pStyle w:val="Heading4"/>
        <w:rPr>
          <w:ins w:id="148" w:author="Björn Jörges" w:date="2020-05-18T22:14:00Z"/>
        </w:rPr>
      </w:pPr>
      <w:ins w:id="149" w:author="Björn Jörges" w:date="2020-05-18T22:15:00Z">
        <w:r w:rsidRPr="00FA3139">
          <w:t>Sta</w:t>
        </w:r>
        <w:r w:rsidRPr="00F1177B">
          <w:t>ircase</w:t>
        </w:r>
      </w:ins>
    </w:p>
    <w:p w14:paraId="0BD7E980" w14:textId="4C2625A9" w:rsidR="0081339A" w:rsidRDefault="00D474DF" w:rsidP="0081339A">
      <w:pPr>
        <w:jc w:val="both"/>
      </w:pPr>
      <w:r>
        <w:t xml:space="preserve">In the other interval, participants </w:t>
      </w:r>
      <w:r w:rsidR="00662DE5">
        <w:t xml:space="preserve">were </w:t>
      </w:r>
      <w:r>
        <w:t>shown a cloud of smaller moving balls</w:t>
      </w:r>
      <w:r w:rsidR="0014099D">
        <w:t xml:space="preserve"> each with a diameter of 0.1</w:t>
      </w:r>
      <w:r w:rsidR="002B4A8F">
        <w:t> </w:t>
      </w:r>
      <w:r w:rsidR="0014099D">
        <w:t>m</w:t>
      </w:r>
      <w:r w:rsidR="00FB777C">
        <w:t>,</w:t>
      </w:r>
      <w:r>
        <w:t xml:space="preserve"> as comparison.</w:t>
      </w:r>
      <w:r w:rsidR="006778D9">
        <w:t xml:space="preserve"> The balls appear</w:t>
      </w:r>
      <w:r w:rsidR="00662DE5">
        <w:t>ed</w:t>
      </w:r>
      <w:r w:rsidR="006778D9">
        <w:t xml:space="preserve"> 1.25 m to the left of the observer (if the big target in the same trial move</w:t>
      </w:r>
      <w:r w:rsidR="00662DE5">
        <w:t>d</w:t>
      </w:r>
      <w:r w:rsidR="006778D9">
        <w:t xml:space="preserve"> to right) or to the right of the observer (</w:t>
      </w:r>
      <w:r w:rsidR="001A7E55">
        <w:t>if It move</w:t>
      </w:r>
      <w:r w:rsidR="00662DE5">
        <w:t>d</w:t>
      </w:r>
      <w:r w:rsidR="001A7E55">
        <w:t xml:space="preserve"> to the left)</w:t>
      </w:r>
      <w:r w:rsidR="0005524E">
        <w:t xml:space="preserve">, </w:t>
      </w:r>
      <w:r w:rsidR="001A7E55">
        <w:t>then move</w:t>
      </w:r>
      <w:r w:rsidR="00662DE5">
        <w:t>d</w:t>
      </w:r>
      <w:r w:rsidR="001A7E55">
        <w:t xml:space="preserve"> in the same direction as the big target</w:t>
      </w:r>
      <w:r w:rsidR="0005524E">
        <w:t xml:space="preserve"> and</w:t>
      </w:r>
      <w:r w:rsidR="001A7E55">
        <w:t xml:space="preserve"> disappear</w:t>
      </w:r>
      <w:r w:rsidR="00662DE5">
        <w:t>ed</w:t>
      </w:r>
      <w:r w:rsidR="001A7E55">
        <w:t xml:space="preserve"> after having travelled 2.5 m</w:t>
      </w:r>
      <w:r w:rsidR="006778D9">
        <w:t>.</w:t>
      </w:r>
      <w:r w:rsidR="0005524E">
        <w:t xml:space="preserve"> They </w:t>
      </w:r>
      <w:r w:rsidR="00662DE5">
        <w:t xml:space="preserve">were </w:t>
      </w:r>
      <w:r w:rsidR="0005524E">
        <w:t xml:space="preserve">spread out vertically over </w:t>
      </w:r>
      <w:proofErr w:type="gramStart"/>
      <w:r w:rsidR="0005524E">
        <w:t>a distance of 1</w:t>
      </w:r>
      <w:proofErr w:type="gramEnd"/>
      <w:r w:rsidR="0005524E">
        <w:t> m</w:t>
      </w:r>
      <w:r w:rsidR="00FA7658">
        <w:t xml:space="preserve">. </w:t>
      </w:r>
      <w:r w:rsidR="003040A3">
        <w:t xml:space="preserve">10 to 15 </w:t>
      </w:r>
      <w:r w:rsidR="00FA7658">
        <w:t xml:space="preserve">balls </w:t>
      </w:r>
      <w:r w:rsidR="00662DE5">
        <w:t xml:space="preserve">were </w:t>
      </w:r>
      <w:r w:rsidR="003040A3">
        <w:t>visible at any given</w:t>
      </w:r>
      <w:r>
        <w:t xml:space="preserve"> </w:t>
      </w:r>
      <w:r w:rsidR="003040A3">
        <w:t>moment.</w:t>
      </w:r>
      <w:r w:rsidR="00380165">
        <w:t xml:space="preserve"> </w:t>
      </w:r>
      <w:r w:rsidR="00FA7658">
        <w:t>O</w:t>
      </w:r>
      <w:r w:rsidR="00380165">
        <w:t xml:space="preserve">bservers were asked to maintain their gaze on a fixation cross that was </w:t>
      </w:r>
      <w:r w:rsidR="00FA7658">
        <w:t xml:space="preserve">continuously </w:t>
      </w:r>
      <w:r w:rsidR="00380165">
        <w:t>displayed straight ahead of them (i.e.</w:t>
      </w:r>
      <w:r w:rsidR="00FB777C">
        <w:t>,</w:t>
      </w:r>
      <w:r w:rsidR="00380165">
        <w:t xml:space="preserve"> also during visual</w:t>
      </w:r>
      <w:r w:rsidR="00911D65">
        <w:t>ly evoked</w:t>
      </w:r>
      <w:r w:rsidR="00380165">
        <w:t xml:space="preserve"> self</w:t>
      </w:r>
      <w:r w:rsidR="00FB777C">
        <w:t>-</w:t>
      </w:r>
      <w:r w:rsidR="00380165">
        <w:t>motion), 0.8 m under the target</w:t>
      </w:r>
      <w:r w:rsidR="00FA7658">
        <w:t xml:space="preserve"> (see Fig 1b)</w:t>
      </w:r>
      <w:r w:rsidR="00380165">
        <w:t>.</w:t>
      </w:r>
      <w:r w:rsidR="003040A3">
        <w:t xml:space="preserve"> </w:t>
      </w:r>
      <w:r>
        <w:t xml:space="preserve">The speed of these smaller balls </w:t>
      </w:r>
      <w:r w:rsidR="00662DE5">
        <w:t xml:space="preserve">was </w:t>
      </w:r>
      <w:r>
        <w:t xml:space="preserve">controlled </w:t>
      </w:r>
      <w:r w:rsidR="00CC3AED">
        <w:t xml:space="preserve">by </w:t>
      </w:r>
      <w:r>
        <w:t>a PEST staircase. We employ</w:t>
      </w:r>
      <w:r w:rsidR="00662DE5">
        <w:t>ed</w:t>
      </w:r>
      <w:r>
        <w:t xml:space="preserve"> two staircases </w:t>
      </w:r>
      <w:r w:rsidR="00C033C4">
        <w:t xml:space="preserve">for </w:t>
      </w:r>
      <w:r>
        <w:t>each combination of</w:t>
      </w:r>
      <w:ins w:id="150" w:author="Björn Jörges" w:date="2020-05-16T04:30:00Z">
        <w:r w:rsidR="0060586A">
          <w:t xml:space="preserve"> visually </w:t>
        </w:r>
      </w:ins>
      <w:ins w:id="151" w:author="Björn Jörges" w:date="2020-05-16T06:09:00Z">
        <w:r w:rsidR="00A351D4">
          <w:t>stimulated</w:t>
        </w:r>
      </w:ins>
      <w:r>
        <w:t xml:space="preserve"> self-motion (left, right or static) and object motion (-8, -6.6, 6.6 and 8 m/s), one of which start</w:t>
      </w:r>
      <w:r w:rsidR="00662DE5">
        <w:t>ed</w:t>
      </w:r>
      <w:r>
        <w:t xml:space="preserve"> 33 % above the target’s speed, and the other one 33 % below target speed</w:t>
      </w:r>
      <w:r w:rsidR="002A738E">
        <w:t xml:space="preserve"> (two staircases for each combination of target motion and self-motion)</w:t>
      </w:r>
      <w:r>
        <w:t xml:space="preserve">. </w:t>
      </w:r>
      <w:r w:rsidR="00C033C4">
        <w:t>Thus</w:t>
      </w:r>
      <w:r w:rsidR="00A81A47">
        <w:t>,</w:t>
      </w:r>
      <w:r w:rsidR="00C033C4">
        <w:t xml:space="preserve"> there </w:t>
      </w:r>
      <w:r w:rsidR="00662DE5">
        <w:t xml:space="preserve">was </w:t>
      </w:r>
      <w:r w:rsidR="00C033C4">
        <w:t xml:space="preserve">a total of 4 target speeds x 3 motion conditions x 2 = 24 interleaved staircases. </w:t>
      </w:r>
      <w:r>
        <w:t>When participants answer</w:t>
      </w:r>
      <w:r w:rsidR="00662DE5">
        <w:t>ed</w:t>
      </w:r>
      <w:r>
        <w:t xml:space="preserve"> that the</w:t>
      </w:r>
      <w:r w:rsidR="00A46D31">
        <w:t xml:space="preserve"> ball cloud was faster, a lower </w:t>
      </w:r>
      <w:del w:id="152" w:author="Björn Jörges" w:date="2020-05-16T04:22:00Z">
        <w:r w:rsidR="00A46D31" w:rsidDel="002100A0">
          <w:delText>velocity</w:delText>
        </w:r>
      </w:del>
      <w:ins w:id="153" w:author="Björn Jörges" w:date="2020-05-16T04:22:00Z">
        <w:r w:rsidR="002100A0">
          <w:t>speed</w:t>
        </w:r>
      </w:ins>
      <w:r w:rsidR="00A46D31">
        <w:t xml:space="preserve"> </w:t>
      </w:r>
      <w:r w:rsidR="00662DE5">
        <w:t xml:space="preserve">was </w:t>
      </w:r>
      <w:r w:rsidR="00A46D31">
        <w:t>displayed in the next trial of th</w:t>
      </w:r>
      <w:r w:rsidR="00A81A47">
        <w:t>at</w:t>
      </w:r>
      <w:r w:rsidR="00A46D31">
        <w:t xml:space="preserve"> PEST and vice-versa. The step sizes </w:t>
      </w:r>
      <w:r w:rsidR="00662DE5">
        <w:t xml:space="preserve">were </w:t>
      </w:r>
      <w:r w:rsidR="00A46D31">
        <w:t>governed by the following rules</w:t>
      </w:r>
      <w:r w:rsidR="00A81A47">
        <w:t xml:space="preserve"> </w:t>
      </w:r>
      <w:r w:rsidR="007D6820">
        <w:fldChar w:fldCharType="begin" w:fldLock="1"/>
      </w:r>
      <w:r w:rsidR="00E67C26">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sidR="007D6820">
        <w:fldChar w:fldCharType="separate"/>
      </w:r>
      <w:r w:rsidR="007D6820" w:rsidRPr="007D6820">
        <w:rPr>
          <w:noProof/>
        </w:rPr>
        <w:t>(Taylor &amp; Creelman, 1967)</w:t>
      </w:r>
      <w:r w:rsidR="007D6820">
        <w:fldChar w:fldCharType="end"/>
      </w:r>
      <w:r w:rsidR="00A46D31">
        <w:t xml:space="preserve">: the initial step size </w:t>
      </w:r>
      <w:r w:rsidR="00662DE5">
        <w:t xml:space="preserve">was </w:t>
      </w:r>
      <w:r w:rsidR="00A46D31">
        <w:t xml:space="preserve">1.2 m/s. For the first five trials for each PEST, the step size </w:t>
      </w:r>
      <w:r w:rsidR="00662DE5">
        <w:t xml:space="preserve">was </w:t>
      </w:r>
      <w:r w:rsidR="00A46D31">
        <w:t xml:space="preserve">maintained. Starting from the </w:t>
      </w:r>
      <w:r w:rsidR="009C77F0">
        <w:t xml:space="preserve">eleventh </w:t>
      </w:r>
      <w:r w:rsidR="00A46D31">
        <w:t>trial, after a reversal (subjects answered “PEST is slower” in the second-to-last trial and “PEST is faster” in the last trial</w:t>
      </w:r>
      <w:r w:rsidR="009C77F0">
        <w:t xml:space="preserve"> or vice-versa</w:t>
      </w:r>
      <w:r w:rsidR="00A46D31">
        <w:t xml:space="preserve">), the step size </w:t>
      </w:r>
      <w:r w:rsidR="00662DE5">
        <w:t xml:space="preserve">was </w:t>
      </w:r>
      <w:r w:rsidR="00A46D31">
        <w:t xml:space="preserve">halved. After the second same answer, the step size </w:t>
      </w:r>
      <w:r w:rsidR="00662DE5">
        <w:t xml:space="preserve">was </w:t>
      </w:r>
      <w:r w:rsidR="00A46D31">
        <w:t xml:space="preserve">maintained. After the third same answer, the step size </w:t>
      </w:r>
      <w:r w:rsidR="00662DE5">
        <w:t xml:space="preserve">was </w:t>
      </w:r>
      <w:r w:rsidR="00A46D31">
        <w:t xml:space="preserve">either maintained, when the step size </w:t>
      </w:r>
      <w:r w:rsidR="00662DE5">
        <w:t xml:space="preserve">had been </w:t>
      </w:r>
      <w:r w:rsidR="00A46D31">
        <w:t xml:space="preserve">doubled before the last </w:t>
      </w:r>
      <w:proofErr w:type="gramStart"/>
      <w:r w:rsidR="00A46D31">
        <w:t>reversal,</w:t>
      </w:r>
      <w:r w:rsidR="00A81A47">
        <w:t xml:space="preserve"> </w:t>
      </w:r>
      <w:r w:rsidR="00A46D31">
        <w:t>or</w:t>
      </w:r>
      <w:proofErr w:type="gramEnd"/>
      <w:r w:rsidR="00A46D31">
        <w:t xml:space="preserve"> </w:t>
      </w:r>
      <w:r w:rsidR="009C77F0">
        <w:t>doubled</w:t>
      </w:r>
      <w:r w:rsidR="00A46D31">
        <w:t xml:space="preserve"> when the step size </w:t>
      </w:r>
      <w:r w:rsidR="00662DE5">
        <w:t xml:space="preserve">had </w:t>
      </w:r>
      <w:r w:rsidR="00A46D31">
        <w:t xml:space="preserve">not </w:t>
      </w:r>
      <w:r w:rsidR="00662DE5">
        <w:t xml:space="preserve">been </w:t>
      </w:r>
      <w:r w:rsidR="00A46D31">
        <w:t xml:space="preserve">doubled before the last reversal. After four same answers, the step size </w:t>
      </w:r>
      <w:r w:rsidR="00662DE5">
        <w:t xml:space="preserve">was </w:t>
      </w:r>
      <w:r w:rsidR="00A46D31">
        <w:t xml:space="preserve">always doubled. </w:t>
      </w:r>
      <w:r w:rsidR="009B140C">
        <w:t xml:space="preserve">Each </w:t>
      </w:r>
      <w:r w:rsidR="00A46D31">
        <w:t>PEST end</w:t>
      </w:r>
      <w:r w:rsidR="009B140C">
        <w:t>ed</w:t>
      </w:r>
      <w:r w:rsidR="00A46D31">
        <w:t xml:space="preserve"> when it </w:t>
      </w:r>
      <w:r w:rsidR="00A46D31">
        <w:lastRenderedPageBreak/>
        <w:t>converge</w:t>
      </w:r>
      <w:r w:rsidR="009B140C">
        <w:t>d</w:t>
      </w:r>
      <w:r w:rsidR="00A46D31">
        <w:t xml:space="preserve"> (five consecutive trials with step sizes lower than 0.1) AND </w:t>
      </w:r>
      <w:r w:rsidR="00CC3AED">
        <w:t xml:space="preserve">participants </w:t>
      </w:r>
      <w:r w:rsidR="009B140C">
        <w:t xml:space="preserve">had </w:t>
      </w:r>
      <w:r w:rsidR="00A46D31">
        <w:t xml:space="preserve">judged at least 20 trials of </w:t>
      </w:r>
      <w:r w:rsidR="00CC3AED">
        <w:t>the staircase</w:t>
      </w:r>
      <w:r w:rsidR="00A46D31">
        <w:t xml:space="preserve">. If the </w:t>
      </w:r>
      <w:r w:rsidR="00CC3AED">
        <w:t xml:space="preserve">staircase </w:t>
      </w:r>
      <w:r w:rsidR="009B140C">
        <w:t xml:space="preserve">did </w:t>
      </w:r>
      <w:r w:rsidR="00A46D31">
        <w:t xml:space="preserve">not converge, the PEST </w:t>
      </w:r>
      <w:r w:rsidR="009B140C">
        <w:t xml:space="preserve">was </w:t>
      </w:r>
      <w:r w:rsidR="00A46D31">
        <w:t>terminated after 35 trials. The experiment end</w:t>
      </w:r>
      <w:r w:rsidR="009B140C">
        <w:t>ed</w:t>
      </w:r>
      <w:r w:rsidR="00A46D31">
        <w:t xml:space="preserve"> when all </w:t>
      </w:r>
      <w:r w:rsidR="002A738E">
        <w:t xml:space="preserve">24 </w:t>
      </w:r>
      <w:r w:rsidR="00A46D31">
        <w:t>PESTs</w:t>
      </w:r>
      <w:r w:rsidR="002A738E">
        <w:t xml:space="preserve"> </w:t>
      </w:r>
      <w:r w:rsidR="009B140C">
        <w:t xml:space="preserve">had </w:t>
      </w:r>
      <w:r w:rsidR="00A46D31">
        <w:t>terminated.</w:t>
      </w:r>
      <w:r w:rsidR="00A81A47">
        <w:t xml:space="preserve"> This </w:t>
      </w:r>
      <w:r w:rsidR="009B140C">
        <w:t xml:space="preserve">took </w:t>
      </w:r>
      <w:r w:rsidR="00A81A47">
        <w:t>about an hour</w:t>
      </w:r>
      <w:r w:rsidR="00471BF5">
        <w:t xml:space="preserve"> overall</w:t>
      </w:r>
      <w:r w:rsidR="00A81A47">
        <w:t>.</w:t>
      </w:r>
      <w:r w:rsidR="00471BF5">
        <w:t xml:space="preserve"> Every 15 minutes, participants were asked whether they wanted to take a short break.</w:t>
      </w:r>
      <w:r w:rsidR="00661830">
        <w:t xml:space="preserve"> </w:t>
      </w:r>
    </w:p>
    <w:p w14:paraId="15BC1BA5" w14:textId="185F743C" w:rsidR="00280F38" w:rsidRDefault="009C7325" w:rsidP="00280F38">
      <w:pPr>
        <w:keepNext/>
        <w:jc w:val="both"/>
      </w:pPr>
      <w:r>
        <w:rPr>
          <w:noProof/>
        </w:rPr>
        <mc:AlternateContent>
          <mc:Choice Requires="wps">
            <w:drawing>
              <wp:anchor distT="0" distB="0" distL="114300" distR="114300" simplePos="0" relativeHeight="251666432" behindDoc="0" locked="0" layoutInCell="1" allowOverlap="1" wp14:anchorId="20FAD952" wp14:editId="423B146B">
                <wp:simplePos x="0" y="0"/>
                <wp:positionH relativeFrom="column">
                  <wp:posOffset>2809874</wp:posOffset>
                </wp:positionH>
                <wp:positionV relativeFrom="paragraph">
                  <wp:posOffset>-9525</wp:posOffset>
                </wp:positionV>
                <wp:extent cx="333375" cy="381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33375" cy="381000"/>
                        </a:xfrm>
                        <a:prstGeom prst="rect">
                          <a:avLst/>
                        </a:prstGeom>
                        <a:noFill/>
                        <a:ln w="6350">
                          <a:noFill/>
                        </a:ln>
                      </wps:spPr>
                      <wps:txbx>
                        <w:txbxContent>
                          <w:p w14:paraId="2673BB8B" w14:textId="65DB9182" w:rsidR="002C49B5" w:rsidRPr="009C7325" w:rsidRDefault="002C49B5" w:rsidP="009C7325">
                            <w:pPr>
                              <w:rPr>
                                <w:sz w:val="30"/>
                                <w:szCs w:val="30"/>
                                <w:lang w:val="de-DE"/>
                              </w:rPr>
                            </w:pPr>
                            <w:r w:rsidRPr="009C7325">
                              <w:rPr>
                                <w:sz w:val="30"/>
                                <w:szCs w:val="30"/>
                                <w:lang w:val="de-D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AD952" id="_x0000_t202" coordsize="21600,21600" o:spt="202" path="m,l,21600r21600,l21600,xe">
                <v:stroke joinstyle="miter"/>
                <v:path gradientshapeok="t" o:connecttype="rect"/>
              </v:shapetype>
              <v:shape id="Text Box 14" o:spid="_x0000_s1026" type="#_x0000_t202" style="position:absolute;left:0;text-align:left;margin-left:221.25pt;margin-top:-.75pt;width:26.2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" filled="f" stroked="f" strokeweight=".5pt">
                <v:textbox>
                  <w:txbxContent>
                    <w:p w14:paraId="2673BB8B" w14:textId="65DB9182" w:rsidR="002C49B5" w:rsidRPr="009C7325" w:rsidRDefault="002C49B5" w:rsidP="009C7325">
                      <w:pPr>
                        <w:rPr>
                          <w:sz w:val="30"/>
                          <w:szCs w:val="30"/>
                          <w:lang w:val="de-DE"/>
                        </w:rPr>
                      </w:pPr>
                      <w:r w:rsidRPr="009C7325">
                        <w:rPr>
                          <w:sz w:val="30"/>
                          <w:szCs w:val="30"/>
                          <w:lang w:val="de-DE"/>
                        </w:rPr>
                        <w:t>B</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CC442BE" wp14:editId="4190755C">
                <wp:simplePos x="0" y="0"/>
                <wp:positionH relativeFrom="column">
                  <wp:posOffset>0</wp:posOffset>
                </wp:positionH>
                <wp:positionV relativeFrom="paragraph">
                  <wp:posOffset>9525</wp:posOffset>
                </wp:positionV>
                <wp:extent cx="914400" cy="342900"/>
                <wp:effectExtent l="0" t="0" r="18415" b="19050"/>
                <wp:wrapNone/>
                <wp:docPr id="13" name="Text Box 1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schemeClr val="bg1"/>
                          </a:solidFill>
                        </a:ln>
                      </wps:spPr>
                      <wps:txbx>
                        <w:txbxContent>
                          <w:p w14:paraId="5BDC7784" w14:textId="6F8B3026" w:rsidR="002C49B5" w:rsidRPr="009C7325" w:rsidRDefault="002C49B5">
                            <w:pPr>
                              <w:rPr>
                                <w:sz w:val="30"/>
                                <w:szCs w:val="30"/>
                                <w:lang w:val="de-DE"/>
                              </w:rPr>
                            </w:pPr>
                            <w:r w:rsidRPr="009C7325">
                              <w:rPr>
                                <w:sz w:val="30"/>
                                <w:szCs w:val="30"/>
                                <w:lang w:val="de-D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442BE" id="Text Box 13" o:spid="_x0000_s1027" type="#_x0000_t202" style="position:absolute;left:0;text-align:left;margin-left:0;margin-top:.75pt;width:1in;height:27pt;z-index:251656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" fillcolor="white [3201]" strokecolor="white [3212]" strokeweight=".5pt">
                <v:textbox>
                  <w:txbxContent>
                    <w:p w14:paraId="5BDC7784" w14:textId="6F8B3026" w:rsidR="002C49B5" w:rsidRPr="009C7325" w:rsidRDefault="002C49B5">
                      <w:pPr>
                        <w:rPr>
                          <w:sz w:val="30"/>
                          <w:szCs w:val="30"/>
                          <w:lang w:val="de-DE"/>
                        </w:rPr>
                      </w:pPr>
                      <w:r w:rsidRPr="009C7325">
                        <w:rPr>
                          <w:sz w:val="30"/>
                          <w:szCs w:val="30"/>
                          <w:lang w:val="de-DE"/>
                        </w:rPr>
                        <w:t>A</w:t>
                      </w:r>
                    </w:p>
                  </w:txbxContent>
                </v:textbox>
              </v:shape>
            </w:pict>
          </mc:Fallback>
        </mc:AlternateContent>
      </w:r>
      <w:r w:rsidR="00280F38" w:rsidDel="009C7325">
        <w:rPr>
          <w:noProof/>
        </w:rPr>
        <w:drawing>
          <wp:inline distT="0" distB="0" distL="0" distR="0" wp14:anchorId="3D5DD855" wp14:editId="00A998A6">
            <wp:extent cx="2847975" cy="27432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srcRect l="25753" r="23901"/>
                    <a:stretch/>
                  </pic:blipFill>
                  <pic:spPr bwMode="auto">
                    <a:xfrm>
                      <a:off x="0" y="0"/>
                      <a:ext cx="2847975" cy="27432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38B609" wp14:editId="142FFEF9">
            <wp:extent cx="3058203" cy="272742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tretch>
                      <a:fillRect/>
                    </a:stretch>
                  </pic:blipFill>
                  <pic:spPr bwMode="auto">
                    <a:xfrm flipH="1">
                      <a:off x="0" y="0"/>
                      <a:ext cx="3058203" cy="2727423"/>
                    </a:xfrm>
                    <a:prstGeom prst="rect">
                      <a:avLst/>
                    </a:prstGeom>
                    <a:noFill/>
                    <a:ln>
                      <a:noFill/>
                    </a:ln>
                    <a:extLst>
                      <a:ext uri="{53640926-AAD7-44D8-BBD7-CCE9431645EC}">
                        <a14:shadowObscured xmlns:a14="http://schemas.microsoft.com/office/drawing/2010/main"/>
                      </a:ext>
                    </a:extLst>
                  </pic:spPr>
                </pic:pic>
              </a:graphicData>
            </a:graphic>
          </wp:inline>
        </w:drawing>
      </w:r>
    </w:p>
    <w:p w14:paraId="58703B4B" w14:textId="64BDCEF1" w:rsidR="00280F38" w:rsidRDefault="00280F38" w:rsidP="00280F38">
      <w:pPr>
        <w:pStyle w:val="Caption"/>
        <w:jc w:val="both"/>
      </w:pPr>
      <w:bookmarkStart w:id="154" w:name="_Ref36902096"/>
      <w:r>
        <w:t xml:space="preserve">Figure </w:t>
      </w:r>
      <w:r w:rsidR="004725D9">
        <w:rPr>
          <w:noProof/>
        </w:rPr>
        <w:fldChar w:fldCharType="begin"/>
      </w:r>
      <w:r w:rsidR="004725D9">
        <w:rPr>
          <w:noProof/>
        </w:rPr>
        <w:instrText xml:space="preserve"> SEQ Figure \* ARABIC </w:instrText>
      </w:r>
      <w:r w:rsidR="004725D9">
        <w:rPr>
          <w:noProof/>
        </w:rPr>
        <w:fldChar w:fldCharType="separate"/>
      </w:r>
      <w:r w:rsidR="00F54DBC">
        <w:rPr>
          <w:noProof/>
        </w:rPr>
        <w:t>1</w:t>
      </w:r>
      <w:r w:rsidR="004725D9">
        <w:rPr>
          <w:noProof/>
        </w:rPr>
        <w:fldChar w:fldCharType="end"/>
      </w:r>
      <w:bookmarkEnd w:id="154"/>
      <w:r>
        <w:t xml:space="preserve">: </w:t>
      </w:r>
      <w:r w:rsidR="009C7325">
        <w:t xml:space="preserve">A. </w:t>
      </w:r>
      <w:r>
        <w:t>Top view of the stimulus scene</w:t>
      </w:r>
      <w:r w:rsidR="000B0DDC">
        <w:t xml:space="preserve"> in one of the test trials</w:t>
      </w:r>
      <w:r>
        <w:t xml:space="preserve">. The red circle </w:t>
      </w:r>
      <w:r w:rsidR="0061078B">
        <w:t>represents</w:t>
      </w:r>
      <w:r>
        <w:t xml:space="preserve"> the target, which </w:t>
      </w:r>
      <w:r w:rsidR="00FB777C">
        <w:t xml:space="preserve">starts on one side of the midline (see text for details) and </w:t>
      </w:r>
      <w:r>
        <w:t>moves laterally at 6.6 or 8 m/s for 0.5 s</w:t>
      </w:r>
      <w:r w:rsidR="008F274A">
        <w:t>, that is, 3.3 or 4 m.</w:t>
      </w:r>
      <w:r>
        <w:t xml:space="preserve"> The</w:t>
      </w:r>
      <w:r w:rsidR="0061078B">
        <w:t xml:space="preserve"> stylized</w:t>
      </w:r>
      <w:r>
        <w:t xml:space="preserve"> eye indicates the position of the observer, who can be static or move to the left or to the right for 0.5 s with a Gaussian motion profile </w:t>
      </w:r>
      <w:r w:rsidR="0061078B">
        <w:t>and a</w:t>
      </w:r>
      <w:r>
        <w:t xml:space="preserve"> mean </w:t>
      </w:r>
      <w:del w:id="155" w:author="Björn Jörges" w:date="2020-05-16T04:22:00Z">
        <w:r w:rsidDel="002100A0">
          <w:delText>velocity</w:delText>
        </w:r>
      </w:del>
      <w:ins w:id="156" w:author="Björn Jörges" w:date="2020-05-16T04:22:00Z">
        <w:r w:rsidR="002100A0">
          <w:t>speed</w:t>
        </w:r>
      </w:ins>
      <w:r>
        <w:t xml:space="preserve"> of </w:t>
      </w:r>
      <w:r w:rsidR="008F274A">
        <w:t>1</w:t>
      </w:r>
      <w:r>
        <w:t> m/s. The target is 8 m away from the observer</w:t>
      </w:r>
      <w:r w:rsidR="00BE3FF0">
        <w:t xml:space="preserve"> and </w:t>
      </w:r>
      <w:r>
        <w:t>2 m in front of the background wall.</w:t>
      </w:r>
      <w:r w:rsidR="009C7325">
        <w:t xml:space="preserve"> B. Screenshot from the program during presentation of the dot cloud.</w:t>
      </w:r>
      <w:r w:rsidR="00BE3FF0" w:rsidRPr="00BE3FF0">
        <w:t xml:space="preserve"> </w:t>
      </w:r>
      <w:r w:rsidR="00BE3FF0">
        <w:t xml:space="preserve">A short sequence of the stimuli can be viewed </w:t>
      </w:r>
      <w:ins w:id="157" w:author="Björn Jörges" w:date="2020-05-23T19:22:00Z">
        <w:r w:rsidR="00415B71">
          <w:fldChar w:fldCharType="begin"/>
        </w:r>
        <w:r w:rsidR="00415B71">
          <w:instrText xml:space="preserve"> HYPERLINK "https://github.com/b-jorges/Motion-Perception-during-Self-Motion/blob/master/Figures/Stimulus%20Sequence.mp4" </w:instrText>
        </w:r>
        <w:r w:rsidR="00415B71">
          <w:fldChar w:fldCharType="separate"/>
        </w:r>
        <w:r w:rsidR="00415B71" w:rsidRPr="00415B71">
          <w:rPr>
            <w:rStyle w:val="Hyperlink"/>
          </w:rPr>
          <w:t>here (GitHub)</w:t>
        </w:r>
        <w:r w:rsidR="00415B71">
          <w:fldChar w:fldCharType="end"/>
        </w:r>
        <w:r w:rsidR="00415B71">
          <w:t>.</w:t>
        </w:r>
        <w:r w:rsidR="00415B71" w:rsidDel="00415B71">
          <w:t xml:space="preserve"> </w:t>
        </w:r>
      </w:ins>
      <w:del w:id="158" w:author="Björn Jörges" w:date="2020-05-23T19:22:00Z">
        <w:r w:rsidR="00BE3FF0" w:rsidDel="00415B71">
          <w:delText xml:space="preserve">at </w:delText>
        </w:r>
        <w:r w:rsidR="00D34828" w:rsidDel="00415B71">
          <w:fldChar w:fldCharType="begin"/>
        </w:r>
        <w:r w:rsidR="00D34828" w:rsidDel="00415B71">
          <w:delInstrText xml:space="preserve"> HYPERLINK "https://github.com/b-jorges/Motion-Perception-during-Self-Motion/blob/master/Figures/GIF%20of%20Stimulus.gif" </w:delInstrText>
        </w:r>
        <w:r w:rsidR="00D34828" w:rsidDel="00415B71">
          <w:fldChar w:fldCharType="separate"/>
        </w:r>
        <w:r w:rsidR="00BE3FF0" w:rsidDel="00415B71">
          <w:rPr>
            <w:rStyle w:val="Hyperlink"/>
          </w:rPr>
          <w:delText>https://github.com/b-jorges/Motion-Perception-during-Self-Motion/blob/master/Figures/GIF%20of%20Stimulus.gif</w:delText>
        </w:r>
        <w:r w:rsidR="00D34828" w:rsidDel="00415B71">
          <w:rPr>
            <w:rStyle w:val="Hyperlink"/>
          </w:rPr>
          <w:fldChar w:fldCharType="end"/>
        </w:r>
      </w:del>
    </w:p>
    <w:p w14:paraId="6A1F7411" w14:textId="62276526" w:rsidR="00EC252D" w:rsidRDefault="006A2426" w:rsidP="00635780">
      <w:pPr>
        <w:jc w:val="both"/>
        <w:rPr>
          <w:ins w:id="159" w:author="Björn Jörges" w:date="2020-05-18T22:15:00Z"/>
        </w:rPr>
      </w:pPr>
      <w:r>
        <w:t xml:space="preserve">Before starting the actual data collection, participants perform a training session with one PEST where the big target </w:t>
      </w:r>
      <w:r w:rsidR="00FA7658">
        <w:t xml:space="preserve">moved </w:t>
      </w:r>
      <w:r>
        <w:t xml:space="preserve">at 4 m/s. Subjects </w:t>
      </w:r>
      <w:r w:rsidR="00FA7658">
        <w:t>we</w:t>
      </w:r>
      <w:r w:rsidR="00BD2C36">
        <w:t>re asked to repeat the training</w:t>
      </w:r>
      <w:r>
        <w:t xml:space="preserve"> if the step size in any of the last five trials</w:t>
      </w:r>
      <w:r w:rsidR="00FA7658">
        <w:t xml:space="preserve"> was</w:t>
      </w:r>
      <w:r>
        <w:t xml:space="preserve"> above 0.3 m/s.</w:t>
      </w:r>
      <w:r w:rsidR="00BD2C36">
        <w:t xml:space="preserve"> If they</w:t>
      </w:r>
      <w:r w:rsidR="000C0C29">
        <w:t xml:space="preserve"> still</w:t>
      </w:r>
      <w:r w:rsidR="00BD2C36">
        <w:t xml:space="preserve"> fail</w:t>
      </w:r>
      <w:r w:rsidR="00FA7658">
        <w:t>ed</w:t>
      </w:r>
      <w:r w:rsidR="00BD2C36">
        <w:t xml:space="preserve"> to meet the criterion after a second repetition they </w:t>
      </w:r>
      <w:r w:rsidR="00FA7658">
        <w:t xml:space="preserve">were </w:t>
      </w:r>
      <w:r w:rsidR="00BD2C36">
        <w:t>excluded from the experiment.</w:t>
      </w:r>
    </w:p>
    <w:p w14:paraId="03439528" w14:textId="55658D5A" w:rsidR="00FE037F" w:rsidRPr="00FE037F" w:rsidRDefault="00FE037F" w:rsidP="00F1177B">
      <w:pPr>
        <w:pStyle w:val="Heading4"/>
        <w:rPr>
          <w:ins w:id="160" w:author="Björn Jörges" w:date="2020-05-18T22:14:00Z"/>
        </w:rPr>
      </w:pPr>
      <w:bookmarkStart w:id="161" w:name="_Ref40922222"/>
      <w:ins w:id="162" w:author="Björn Jörges" w:date="2020-05-18T22:15:00Z">
        <w:r w:rsidRPr="00FA3139">
          <w:t>In</w:t>
        </w:r>
        <w:r w:rsidRPr="00F1177B">
          <w:t>tended interpretation of v</w:t>
        </w:r>
        <w:r w:rsidRPr="000D394F">
          <w:t>isual</w:t>
        </w:r>
        <w:r w:rsidRPr="000B3764">
          <w:t>ly simulated</w:t>
        </w:r>
        <w:r w:rsidRPr="00FE037F">
          <w:t xml:space="preserve"> self-motion and task</w:t>
        </w:r>
      </w:ins>
      <w:bookmarkEnd w:id="161"/>
    </w:p>
    <w:p w14:paraId="6AD5A9AB" w14:textId="77777777" w:rsidR="00802B51" w:rsidRDefault="00802B51" w:rsidP="00802B51">
      <w:pPr>
        <w:jc w:val="both"/>
        <w:rPr>
          <w:ins w:id="163" w:author="Björn Jörges" w:date="2020-05-18T22:14:00Z"/>
        </w:rPr>
      </w:pPr>
      <w:ins w:id="164" w:author="Björn Jörges" w:date="2020-05-18T22:14:00Z">
        <w:r>
          <w:t>Our experiment critically depended on our participants perceiving themselves as moving rather than the world as moving. We are furthermore interested in participants making the velocity judgments relative to the world, not relative to themselves, and we assume that our instruction will make sure of this. However, there is a possibility that either of these assumptions will not hold. This gives rise to five different scenarios during visually simulated self-motion:</w:t>
        </w:r>
      </w:ins>
    </w:p>
    <w:p w14:paraId="21DAEB66" w14:textId="77777777" w:rsidR="00802B51" w:rsidRDefault="00802B51" w:rsidP="00802B51">
      <w:pPr>
        <w:pStyle w:val="ListParagraph"/>
        <w:numPr>
          <w:ilvl w:val="0"/>
          <w:numId w:val="6"/>
        </w:numPr>
        <w:jc w:val="both"/>
        <w:rPr>
          <w:ins w:id="165" w:author="Björn Jörges" w:date="2020-05-18T22:14:00Z"/>
        </w:rPr>
      </w:pPr>
      <w:ins w:id="166" w:author="Björn Jörges" w:date="2020-05-18T22:14:00Z">
        <w:r>
          <w:t>Participants perceive the world as static and themselves as moving and judge object speed relative to the world. This is the intended case.</w:t>
        </w:r>
      </w:ins>
    </w:p>
    <w:p w14:paraId="66857FA5" w14:textId="0C102E67" w:rsidR="00802B51" w:rsidRDefault="00802B51" w:rsidP="00802B51">
      <w:pPr>
        <w:pStyle w:val="ListParagraph"/>
        <w:numPr>
          <w:ilvl w:val="0"/>
          <w:numId w:val="6"/>
        </w:numPr>
        <w:jc w:val="both"/>
        <w:rPr>
          <w:ins w:id="167" w:author="Björn Jörges" w:date="2020-05-18T22:14:00Z"/>
        </w:rPr>
      </w:pPr>
      <w:ins w:id="168" w:author="Björn Jörges" w:date="2020-05-18T22:14:00Z">
        <w:r>
          <w:t>Participants perceive themselves as static and the world as moving and judge object speed relative to the world. In this case we would find no effect of visually simulated self-motion at all</w:t>
        </w:r>
      </w:ins>
      <w:ins w:id="169" w:author="Björn Jörges" w:date="2020-05-21T03:38:00Z">
        <w:r w:rsidR="00587898">
          <w:t xml:space="preserve">, that is, there would be no differences between visually simulated </w:t>
        </w:r>
      </w:ins>
      <w:ins w:id="170" w:author="Björn Jörges" w:date="2020-05-21T03:39:00Z">
        <w:r w:rsidR="00587898">
          <w:t>self-motion and a (visually) static observer.</w:t>
        </w:r>
      </w:ins>
    </w:p>
    <w:p w14:paraId="2A7EC3BF" w14:textId="77777777" w:rsidR="00802B51" w:rsidRDefault="00802B51" w:rsidP="00802B51">
      <w:pPr>
        <w:pStyle w:val="ListParagraph"/>
        <w:numPr>
          <w:ilvl w:val="0"/>
          <w:numId w:val="6"/>
        </w:numPr>
        <w:jc w:val="both"/>
        <w:rPr>
          <w:ins w:id="171" w:author="Björn Jörges" w:date="2020-05-18T22:14:00Z"/>
        </w:rPr>
      </w:pPr>
      <w:ins w:id="172" w:author="Björn Jörges" w:date="2020-05-18T22:14:00Z">
        <w:r>
          <w:t>Participants perceive the world as static and themselves as moving and judge object speed relative to themselves. In this case, participants would add the speed of visually simulated self-</w:t>
        </w:r>
        <w:r>
          <w:lastRenderedPageBreak/>
          <w:t>motion fully onto the target speed, that is, the PSE would be shifted by roughly the mean value of the visually simulated self-motion.</w:t>
        </w:r>
      </w:ins>
    </w:p>
    <w:p w14:paraId="5C2831F4" w14:textId="243580E6" w:rsidR="00802B51" w:rsidRDefault="00802B51" w:rsidP="00802B51">
      <w:pPr>
        <w:pStyle w:val="ListParagraph"/>
        <w:numPr>
          <w:ilvl w:val="0"/>
          <w:numId w:val="6"/>
        </w:numPr>
        <w:jc w:val="both"/>
        <w:rPr>
          <w:ins w:id="173" w:author="Björn Jörges" w:date="2020-05-18T22:14:00Z"/>
        </w:rPr>
      </w:pPr>
      <w:ins w:id="174" w:author="Björn Jörges" w:date="2020-05-18T22:14:00Z">
        <w:r>
          <w:t xml:space="preserve">Participants perceive themselves as static and the world as moving and judge object speed relative to </w:t>
        </w:r>
      </w:ins>
      <w:ins w:id="175" w:author="Björn Jörges" w:date="2020-05-21T03:34:00Z">
        <w:r w:rsidR="00587898">
          <w:t>themselves</w:t>
        </w:r>
      </w:ins>
      <w:ins w:id="176" w:author="Björn Jörges" w:date="2020-05-18T22:14:00Z">
        <w:r>
          <w:t xml:space="preserve">. </w:t>
        </w:r>
      </w:ins>
      <w:ins w:id="177" w:author="Björn Jörges" w:date="2020-05-21T03:37:00Z">
        <w:r w:rsidR="00587898">
          <w:t>In this case, participants would also add the speed of visually simulated self-motion fully onto the target speed, that is, the PSE would be shifted by roughly the mean value of the visually simulated self-motion.</w:t>
        </w:r>
      </w:ins>
    </w:p>
    <w:p w14:paraId="0D1146FE" w14:textId="47D6B096" w:rsidR="00802B51" w:rsidRDefault="00802B51">
      <w:pPr>
        <w:jc w:val="both"/>
        <w:rPr>
          <w:ins w:id="178" w:author="Björn Jörges" w:date="2020-05-18T22:14:00Z"/>
        </w:rPr>
        <w:pPrChange w:id="179" w:author="Björn Jörges" w:date="2020-05-20T23:56:00Z">
          <w:pPr>
            <w:ind w:left="360"/>
            <w:jc w:val="both"/>
          </w:pPr>
        </w:pPrChange>
      </w:pPr>
      <w:ins w:id="180" w:author="Björn Jörges" w:date="2020-05-18T22:14:00Z">
        <w:r>
          <w:t>To exclude scenarios (2) and (4), we</w:t>
        </w:r>
      </w:ins>
      <w:ins w:id="181" w:author="Björn Jörges" w:date="2020-05-20T21:20:00Z">
        <w:r w:rsidR="00D67995">
          <w:t xml:space="preserve"> </w:t>
        </w:r>
      </w:ins>
      <w:ins w:id="182" w:author="Björn Jörges" w:date="2020-05-18T22:14:00Z">
        <w:r>
          <w:t>asked our participants after the training (see below) and after conclusion of the experiment, whether they had perceived the world as moving at all. They were only included into the confirmatory analyses if they answered “no” for their perception during the test session. Data collection continued until we achieved 16 subjects who had consistently perceived the world as static during the test session. To achieve that participants made their judgments relative to the world and not to themselves, thus ruling out scenario (3), we gave them very clear instructions to this effect.</w:t>
        </w:r>
      </w:ins>
    </w:p>
    <w:p w14:paraId="17BB0AFA" w14:textId="656FCDB5" w:rsidR="002C3F3F" w:rsidRDefault="00802B51" w:rsidP="005B5264">
      <w:pPr>
        <w:jc w:val="both"/>
        <w:rPr>
          <w:ins w:id="183" w:author="Björn Jörges" w:date="2020-05-21T04:35:00Z"/>
        </w:rPr>
      </w:pPr>
      <w:ins w:id="184" w:author="Björn Jörges" w:date="2020-05-18T22:14:00Z">
        <w:r>
          <w:t>It is furthermore possible that participants judge motion partially relative to the world and partially relative to themselves. This</w:t>
        </w:r>
      </w:ins>
      <w:ins w:id="185" w:author="Björn Jörges" w:date="2020-05-21T04:33:00Z">
        <w:r w:rsidR="0059001D">
          <w:t xml:space="preserve"> seems to be </w:t>
        </w:r>
        <w:r w:rsidR="005E6F40">
          <w:t>roughly</w:t>
        </w:r>
      </w:ins>
      <w:ins w:id="186" w:author="Björn Jörges" w:date="2020-05-18T22:14:00Z">
        <w:r>
          <w:t xml:space="preserve"> equivalent to a scenario where participants judge motion relative to the </w:t>
        </w:r>
        <w:proofErr w:type="gramStart"/>
        <w:r>
          <w:t>world, but</w:t>
        </w:r>
        <w:proofErr w:type="gramEnd"/>
        <w:r>
          <w:t xml:space="preserve"> fail to compensate fully for self-motion in their object speed judgments.</w:t>
        </w:r>
      </w:ins>
      <w:ins w:id="187" w:author="Björn Jörges" w:date="2020-05-21T04:35:00Z">
        <w:r w:rsidR="0059001D">
          <w:t xml:space="preserve"> </w:t>
        </w:r>
      </w:ins>
      <w:ins w:id="188" w:author="Björn Jörges" w:date="2020-05-25T02:33:00Z">
        <w:r w:rsidR="00211F1E">
          <w:t>S</w:t>
        </w:r>
      </w:ins>
      <w:ins w:id="189" w:author="Björn Jörges" w:date="2020-05-21T04:35:00Z">
        <w:r w:rsidR="0059001D">
          <w:t xml:space="preserve">hifting from an observer-centered reference frame to a </w:t>
        </w:r>
      </w:ins>
      <w:ins w:id="190" w:author="Björn Jörges" w:date="2020-05-21T04:36:00Z">
        <w:r w:rsidR="0059001D">
          <w:t xml:space="preserve">world-centered references has been suggested as the mechanism </w:t>
        </w:r>
      </w:ins>
      <w:ins w:id="191" w:author="Björn Jörges" w:date="2020-05-21T04:37:00Z">
        <w:r w:rsidR="0059001D">
          <w:t xml:space="preserve">behind the </w:t>
        </w:r>
      </w:ins>
      <w:ins w:id="192" w:author="Björn Jörges" w:date="2020-05-21T04:36:00Z">
        <w:r w:rsidR="0059001D">
          <w:t xml:space="preserve">accuracy-precision trade-off observed by </w:t>
        </w:r>
        <w:proofErr w:type="spellStart"/>
        <w:r w:rsidR="0059001D">
          <w:t>Dokka</w:t>
        </w:r>
        <w:proofErr w:type="spellEnd"/>
        <w:r w:rsidR="0059001D">
          <w:t xml:space="preserve"> et al. </w:t>
        </w:r>
        <w:r w:rsidR="0059001D">
          <w:fldChar w:fldCharType="begin" w:fldLock="1"/>
        </w:r>
      </w:ins>
      <w:r w:rsidR="0059001D">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2015)"},"properties":{"noteIndex":0},"schema":"https://github.com/citation-style-language/schema/raw/master/csl-citation.json"}</w:instrText>
      </w:r>
      <w:r w:rsidR="0059001D">
        <w:fldChar w:fldCharType="separate"/>
      </w:r>
      <w:r w:rsidR="0059001D" w:rsidRPr="0059001D">
        <w:t>(Dokka et al., 2015)</w:t>
      </w:r>
      <w:ins w:id="193" w:author="Björn Jörges" w:date="2020-05-21T04:36:00Z">
        <w:r w:rsidR="0059001D">
          <w:fldChar w:fldCharType="end"/>
        </w:r>
      </w:ins>
      <w:ins w:id="194" w:author="Björn Jörges" w:date="2020-05-21T04:38:00Z">
        <w:r w:rsidR="0059001D">
          <w:t xml:space="preserve">: in this view, </w:t>
        </w:r>
      </w:ins>
      <w:ins w:id="195" w:author="Björn Jörges" w:date="2020-05-21T04:42:00Z">
        <w:r w:rsidR="0059001D">
          <w:t>transposing</w:t>
        </w:r>
      </w:ins>
      <w:ins w:id="196" w:author="Björn Jörges" w:date="2020-05-21T04:41:00Z">
        <w:r w:rsidR="0059001D">
          <w:t xml:space="preserve"> a percept into a w</w:t>
        </w:r>
      </w:ins>
      <w:ins w:id="197" w:author="Björn Jörges" w:date="2020-05-21T04:42:00Z">
        <w:r w:rsidR="0059001D">
          <w:t>orld-centered reference frame</w:t>
        </w:r>
      </w:ins>
      <w:ins w:id="198" w:author="Björn Jörges" w:date="2020-05-21T04:38:00Z">
        <w:r w:rsidR="0059001D">
          <w:t xml:space="preserve"> increases accuracy</w:t>
        </w:r>
      </w:ins>
      <w:ins w:id="199" w:author="Björn Jörges" w:date="2020-05-21T04:41:00Z">
        <w:r w:rsidR="0059001D" w:rsidRPr="00047A7F">
          <w:t xml:space="preserve"> , i.e., enhances compensation for self-motion,</w:t>
        </w:r>
      </w:ins>
      <w:ins w:id="200" w:author="Björn Jörges" w:date="2020-05-21T04:39:00Z">
        <w:r w:rsidR="0059001D">
          <w:t xml:space="preserve"> at the cost of a decrease in precision.</w:t>
        </w:r>
      </w:ins>
    </w:p>
    <w:p w14:paraId="6F5D4A94" w14:textId="6361B01D" w:rsidR="002C3F3F" w:rsidRDefault="002C3F3F">
      <w:pPr>
        <w:pStyle w:val="Heading4"/>
        <w:rPr>
          <w:ins w:id="201" w:author="Björn Jörges" w:date="2020-05-25T02:34:00Z"/>
        </w:rPr>
      </w:pPr>
      <w:ins w:id="202" w:author="Björn Jörges" w:date="2020-05-20T23:55:00Z">
        <w:r>
          <w:t>A possible confound: Induced Motion</w:t>
        </w:r>
      </w:ins>
    </w:p>
    <w:p w14:paraId="77162FF6" w14:textId="4B9D56D8" w:rsidR="00802B51" w:rsidRDefault="00211F1E" w:rsidP="00635780">
      <w:pPr>
        <w:jc w:val="both"/>
      </w:pPr>
      <w:ins w:id="203" w:author="Björn Jörges" w:date="2020-05-25T02:34:00Z">
        <w:r w:rsidRPr="00047A7F">
          <w:t>Induced motion occurs when a stimulus is contained within a moving reference frame. Even in a virtual reality 3D presentation, a texture background might be construed as such reference frame and therefore induce motion. Induced motion would bias perceived speed in the opposite direction to the background motion and could therefore mask potential effects of self-motion. That is, any induced motion would tend to cancel out incomplete compensation for self-motion which would otherwise reveal itself as motion in the same direction as the background, leading to an overall accurate speed estimate. The strength of induced motion depends on several factors: The adjacency principle, which states that stimuli that are closer together in space (in all three dimensions) lead to stronger induced motion </w:t>
        </w:r>
      </w:ins>
      <w:ins w:id="204" w:author="Björn Jörges" w:date="2020-05-25T02:35:00Z">
        <w:r>
          <w:fldChar w:fldCharType="begin" w:fldLock="1"/>
        </w:r>
        <w:r>
          <w:instrText>ADDIN CSL_CITATION {"citationItems":[{"id":"ITEM-1","itemData":{"DOI":"10.2466/pms.1979.48.2.343","ISSN":"00315125","abstract":"Induced motion was investigated as a function of the stereoscopic separation of the test and inducing object and the instructions to attend to or to ignore the inducing object. It was found that stereoscopically displacing the test object from the inducing object with both kinds of instructions resulted in a decrease in the magnitude of induction particularly with crossed disparity. These results are consistent with the adjacency principle and with the ability of attention as well as adjacency to modify the magnitude of the induced motion.","author":[{"dropping-particle":"","family":"Gogel","given":"Walter C","non-dropping-particle":"","parse-names":false,"suffix":""},{"dropping-particle":"","family":"MacCracken","given":"P. J.","non-dropping-particle":"","parse-names":false,"suffix":""}],"container-title":"Perceptual and motor skills","id":"ITEM-1","issue":"2","issued":{"date-parts":[["1979"]]},"page":"343-350","title":"Depth adjacency and induced motion.","type":"article-journal","volume":"48"},"uris":["http://www.mendeley.com/documents/?uuid=3eeec587-f237-487b-b60a-f08cdf46d85c"]},{"id":"ITEM-2","itemData":{"DOI":"10.3758/BF03210385","ISSN":"00315117","abstract":"The apparent movement of a stationary point of light was investigated as a function of the apparent distance of the point of light with respect to the inducing frame of frames. When two frames were presented simultaneously, they were at different distances and physically moved at opposite phase in frontoparallel planes. When one frame was presented alone, it was positioned at different times at each of the two distances. The point of light was presented stereoscopically at the distance of either the near or far frame or midway in depth between these distances. With the single frame, it was found that the magnitude of the induced movement decreassed as the point of light was increasingly far in front of a frame but decreased less or remained approximately constant for distances be hind a frame. With the two frames presented simultaneously, it was found that as the depth between a particular frame and the point of light decreased, the contribution of that frame to the induced movement increased. The results illustrate the interaction of perceptions, in this case perceived depth and perceived motion, and are consistent with the adjacency principle. © 1972 Psychonomic Society, Inc.","author":[{"dropping-particle":"","family":"Gogel","given":"Walter C.","non-dropping-particle":"","parse-names":false,"suffix":""},{"dropping-particle":"","family":"Koslow","given":"Michael","non-dropping-particle":"","parse-names":false,"suffix":""}],"container-title":"Perception &amp; Psychophysics","id":"ITEM-2","issue":"4","issued":{"date-parts":[["1972"]]},"page":"309-314","title":"The adjacency principle and induced movement","type":"article-journal","volume":"11"},"uris":["http://www.mendeley.com/documents/?uuid=9bdd0e54-bcb4-4134-b9bd-d2a58fd206f3"]}],"mendeley":{"formattedCitation":"(Gogel &amp; Koslow, 1972; Gogel &amp; MacCracken, 1979)","plainTextFormattedCitation":"(Gogel &amp; Koslow, 1972; Gogel &amp; MacCracken, 1979)","previouslyFormattedCitation":"(Gogel &amp; Koslow, 1972; Gogel &amp; MacCracken, 1979)"},"properties":{"noteIndex":0},"schema":"https://github.com/citation-style-language/schema/raw/master/csl-citation.json"}</w:instrText>
        </w:r>
        <w:r>
          <w:fldChar w:fldCharType="separate"/>
        </w:r>
        <w:r w:rsidRPr="00594EF1">
          <w:rPr>
            <w:noProof/>
          </w:rPr>
          <w:t>(</w:t>
        </w:r>
        <w:proofErr w:type="spellStart"/>
        <w:r w:rsidRPr="00594EF1">
          <w:rPr>
            <w:noProof/>
          </w:rPr>
          <w:t>Gogel</w:t>
        </w:r>
        <w:proofErr w:type="spellEnd"/>
        <w:r w:rsidRPr="00594EF1">
          <w:rPr>
            <w:noProof/>
          </w:rPr>
          <w:t xml:space="preserve"> &amp; Koslow, 1972; Gogel &amp; MacCracken, 1979)</w:t>
        </w:r>
        <w:r>
          <w:fldChar w:fldCharType="end"/>
        </w:r>
      </w:ins>
      <w:ins w:id="205" w:author="Björn Jörges" w:date="2020-05-25T02:34:00Z">
        <w:r w:rsidRPr="00047A7F">
          <w:t xml:space="preserve">. Furthermore, enclosure seems to be important. Experiments on induced motion without a full rectangular reference frame are rare, but even moving dots have been shown to induce some motion, albeit to a much lesser extent than a full frame. </w:t>
        </w:r>
        <w:proofErr w:type="spellStart"/>
        <w:r w:rsidRPr="00047A7F">
          <w:t>Brosgole</w:t>
        </w:r>
        <w:proofErr w:type="spellEnd"/>
        <w:r w:rsidRPr="00047A7F">
          <w:t xml:space="preserve"> &amp; Whalen </w:t>
        </w:r>
      </w:ins>
      <w:ins w:id="206" w:author="Björn Jörges" w:date="2020-05-25T02:35:00Z">
        <w:r>
          <w:fldChar w:fldCharType="begin" w:fldLock="1"/>
        </w:r>
        <w:r>
          <w:instrText>ADDIN CSL_CITATION {"citationItems":[{"id":"ITEM-1","itemData":{"DOI":"10.3758/BF03330671","ISSN":"00333131","abstract":"Question was raised as to whether enclosure is a factor which determines the allocation of visually perceived movement. Enclosure was found to influence induced movement by virtue of the manner in which it affects the symmetry of visual space as opposed to being a perceptual selection Principle. © 1967, Psychonomic Press. All rights reserved.","author":[{"dropping-particle":"","family":"Brosgole","given":"Leonard","non-dropping-particle":"","parse-names":false,"suffix":""},{"dropping-particle":"","family":"Whalen","given":"Patricia M.","non-dropping-particle":"","parse-names":false,"suffix":""}],"container-title":"Psychonomic Science","id":"ITEM-1","issue":"2","issued":{"date-parts":[["1967"]]},"page":"69-70","title":"The effect of enclosure on the allocation of visually induced movement","type":"article-journal","volume":"8"},"uris":["http://www.mendeley.com/documents/?uuid=1c5f82ee-257c-447a-9aae-368b106c282e"]}],"mendeley":{"formattedCitation":"(Brosgole &amp; Whalen, 1967)","plainTextFormattedCitation":"(Brosgole &amp; Whalen, 1967)","previouslyFormattedCitation":"(Brosgole &amp; Whalen, 1967)"},"properties":{"noteIndex":0},"schema":"https://github.com/citation-style-language/schema/raw/master/csl-citation.json"}</w:instrText>
        </w:r>
        <w:r>
          <w:fldChar w:fldCharType="separate"/>
        </w:r>
        <w:r w:rsidRPr="008E086D">
          <w:rPr>
            <w:noProof/>
          </w:rPr>
          <w:t>(Brosgole &amp; Whalen, 1967)</w:t>
        </w:r>
        <w:r>
          <w:fldChar w:fldCharType="end"/>
        </w:r>
      </w:ins>
      <w:ins w:id="207" w:author="Björn Jörges" w:date="2020-05-25T02:34:00Z">
        <w:r w:rsidRPr="00047A7F">
          <w:t xml:space="preserve">, for example, found that induced motion was halved when using a dot as the inducing stimulus moving </w:t>
        </w:r>
      </w:ins>
      <w:ins w:id="208" w:author="Björn Jörges" w:date="2020-05-25T05:53:00Z">
        <w:r w:rsidR="00047A7F">
          <w:t>0.2</w:t>
        </w:r>
      </w:ins>
      <w:ins w:id="209" w:author="Björn Jörges" w:date="2020-05-25T02:34:00Z">
        <w:r w:rsidRPr="00047A7F">
          <w:t>° from the induced stimulus, in comparison to the effect of a full rectangular frame at the same distance. Duncker </w:t>
        </w:r>
      </w:ins>
      <w:ins w:id="210" w:author="Björn Jörges" w:date="2020-05-25T02:35:00Z">
        <w:r>
          <w:fldChar w:fldCharType="begin" w:fldLock="1"/>
        </w:r>
        <w:r>
          <w:instrText>ADDIN CSL_CITATION {"citationItems":[{"id":"ITEM-1","itemData":{"DOI":"10.1007/BF02409210","ISSN":"03400727","author":[{"dropping-particle":"","family":"Duncker","given":"Karl","non-dropping-particle":"","parse-names":false,"suffix":""}],"container-title":"Psychologische Forschung","id":"ITEM-1","issue":"1","issued":{"date-parts":[["1929"]]},"page":"180-259","title":"Über induzierte Bewegung - Ein Beitrag zur Theorie optisch wahrgenommener Bewegung","type":"article-journal","volume":"12"},"uris":["http://www.mendeley.com/documents/?uuid=18edf5b7-5001-4b29-abeb-4da3deec219e"]}],"mendeley":{"formattedCitation":"(Duncker, 1929)","plainTextFormattedCitation":"(Duncker, 1929)","previouslyFormattedCitation":"(Duncker, 1929)"},"properties":{"noteIndex":0},"schema":"https://github.com/citation-style-language/schema/raw/master/csl-citation.json"}</w:instrText>
        </w:r>
        <w:r>
          <w:fldChar w:fldCharType="separate"/>
        </w:r>
        <w:r w:rsidRPr="005E6F40">
          <w:rPr>
            <w:noProof/>
          </w:rPr>
          <w:t>(Duncker, 1929)</w:t>
        </w:r>
        <w:r>
          <w:fldChar w:fldCharType="end"/>
        </w:r>
      </w:ins>
      <w:ins w:id="211" w:author="Björn Jörges" w:date="2020-05-25T02:34:00Z">
        <w:r w:rsidRPr="00047A7F">
          <w:t xml:space="preserve">, furthermore observed that a horizontal line moving horizontally induced much less motion than a vertical line moving horizontally or a full rectangle, which is arguably a scenario that comes closest to our display. To minimize the </w:t>
        </w:r>
        <w:proofErr w:type="gramStart"/>
        <w:r w:rsidRPr="00047A7F">
          <w:t>possible</w:t>
        </w:r>
        <w:proofErr w:type="gramEnd"/>
        <w:r w:rsidRPr="00047A7F">
          <w:t xml:space="preserve"> confound of induced motion, we positioned the floor so that it was at least </w:t>
        </w:r>
      </w:ins>
      <w:ins w:id="212" w:author="Björn Jörges" w:date="2020-05-25T05:55:00Z">
        <w:r w:rsidR="0083368F">
          <w:t>8.8</w:t>
        </w:r>
      </w:ins>
      <w:ins w:id="213" w:author="Björn Jörges" w:date="2020-05-25T02:34:00Z">
        <w:r w:rsidRPr="00047A7F">
          <w:t>° from the target</w:t>
        </w:r>
      </w:ins>
      <w:ins w:id="214" w:author="Björn Jörges" w:date="2020-05-25T05:55:00Z">
        <w:r w:rsidR="00B04B53">
          <w:t>s</w:t>
        </w:r>
      </w:ins>
      <w:ins w:id="215" w:author="Björn Jörges" w:date="2020-05-25T02:34:00Z">
        <w:r w:rsidRPr="00047A7F">
          <w:t xml:space="preserve"> and used an untextured background.</w:t>
        </w:r>
      </w:ins>
    </w:p>
    <w:p w14:paraId="75258B18" w14:textId="0EC5AC74" w:rsidR="00635780" w:rsidRDefault="008C00D3" w:rsidP="00F1177B">
      <w:pPr>
        <w:pStyle w:val="Heading3"/>
      </w:pPr>
      <w:r w:rsidRPr="008C00D3">
        <w:t>Analysis</w:t>
      </w:r>
    </w:p>
    <w:p w14:paraId="1386795C" w14:textId="3D576549" w:rsidR="00F05C8A" w:rsidRDefault="00D633AC" w:rsidP="00635780">
      <w:pPr>
        <w:jc w:val="both"/>
      </w:pPr>
      <w:r>
        <w:t xml:space="preserve">To assess the </w:t>
      </w:r>
      <w:r w:rsidR="00B821DA">
        <w:rPr>
          <w:b/>
          <w:bCs/>
        </w:rPr>
        <w:t>Just Noticeable Difference (JND)</w:t>
      </w:r>
      <w:r w:rsidR="000979FA">
        <w:rPr>
          <w:b/>
          <w:bCs/>
        </w:rPr>
        <w:t xml:space="preserve"> </w:t>
      </w:r>
      <w:r w:rsidR="000979FA" w:rsidRPr="000979FA">
        <w:t>as a measure of precision</w:t>
      </w:r>
      <w:r>
        <w:t>, we employ General Linear Mixed Modelling</w:t>
      </w:r>
      <w:r w:rsidR="0021621B">
        <w:t>, implemented in the R package lme4</w:t>
      </w:r>
      <w:r w:rsidR="00CB3268">
        <w:t>, according to the recommendations in</w:t>
      </w:r>
      <w:r w:rsidR="003F215D">
        <w:t xml:space="preserve"> </w:t>
      </w:r>
      <w:r w:rsidR="003F215D">
        <w:lastRenderedPageBreak/>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Mezzetti, &amp; Lacquaniti, 2012)"},"properties":{"noteIndex":0},"schema":"https://github.com/citation-style-language/schema/raw/master/csl-citation.json"}</w:instrText>
      </w:r>
      <w:r w:rsidR="003F215D">
        <w:fldChar w:fldCharType="separate"/>
      </w:r>
      <w:r w:rsidR="003D36DD" w:rsidRPr="003D36DD">
        <w:rPr>
          <w:noProof/>
        </w:rPr>
        <w:t>(Moscatelli, Mezzetti, &amp; Lacquaniti, 2012)</w:t>
      </w:r>
      <w:r w:rsidR="003F215D">
        <w:fldChar w:fldCharType="end"/>
      </w:r>
      <w:r>
        <w:t>.</w:t>
      </w:r>
      <w:r w:rsidR="0021621B">
        <w:t xml:space="preserve"> We first establish</w:t>
      </w:r>
      <w:r w:rsidR="00FA7658">
        <w:t>ed</w:t>
      </w:r>
      <w:r w:rsidR="0021621B">
        <w:t xml:space="preserve"> a </w:t>
      </w:r>
      <w:r w:rsidR="00F05C8A">
        <w:t>T</w:t>
      </w:r>
      <w:r w:rsidR="0021621B">
        <w:t xml:space="preserve">est </w:t>
      </w:r>
      <w:r w:rsidR="00F05C8A">
        <w:t>M</w:t>
      </w:r>
      <w:r w:rsidR="0021621B">
        <w:t xml:space="preserve">odel, in which responses </w:t>
      </w:r>
      <w:r w:rsidR="00FA7658">
        <w:t>we</w:t>
      </w:r>
      <w:r w:rsidR="0021621B">
        <w:t>re fitted to a cumulative Gaussian, with subject</w:t>
      </w:r>
      <w:r w:rsidR="00F05C8A">
        <w:t xml:space="preserve"> ID</w:t>
      </w:r>
      <w:r w:rsidR="0021621B">
        <w:t xml:space="preserve"> </w:t>
      </w:r>
      <w:r w:rsidR="00F05C8A">
        <w:t xml:space="preserve"> (“Subject”) </w:t>
      </w:r>
      <w:r w:rsidR="0021621B">
        <w:t xml:space="preserve">and horizontal </w:t>
      </w:r>
      <w:del w:id="216" w:author="Björn Jörges" w:date="2020-05-16T04:22:00Z">
        <w:r w:rsidR="0021621B" w:rsidDel="002100A0">
          <w:delText>velocity</w:delText>
        </w:r>
      </w:del>
      <w:ins w:id="217" w:author="Björn Jörges" w:date="2020-05-16T04:22:00Z">
        <w:r w:rsidR="002100A0">
          <w:t>speed</w:t>
        </w:r>
      </w:ins>
      <w:r w:rsidR="00F05C8A">
        <w:t xml:space="preserve"> (</w:t>
      </w:r>
      <m:oMath>
        <m:sSub>
          <m:sSubPr>
            <m:ctrlPr>
              <w:rPr>
                <w:rFonts w:ascii="Cambria Math" w:hAnsi="Cambria Math"/>
              </w:rPr>
            </m:ctrlPr>
          </m:sSubPr>
          <m:e>
            <m:r>
              <w:del w:id="218" w:author="Björn Jörges" w:date="2020-05-16T04:22:00Z">
                <m:rPr>
                  <m:nor/>
                </m:rPr>
                <w:rPr>
                  <w:rFonts w:ascii="Cambria Math" w:hAnsi="Cambria Math"/>
                </w:rPr>
                <m:t>Velocity</m:t>
              </w:del>
            </m:r>
            <m:r>
              <w:ins w:id="219" w:author="Björn Jörges" w:date="2020-05-16T04:22:00Z">
                <m:rPr>
                  <m:nor/>
                </m:rPr>
                <w:rPr>
                  <w:rFonts w:ascii="Cambria Math" w:hAnsi="Cambria Math"/>
                </w:rPr>
                <m:t>Speed</m:t>
              </w:ins>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w:t>
      </w:r>
      <w:r w:rsidR="00F05C8A">
        <w:t>(</w:t>
      </w:r>
      <w:r w:rsidR="00CB3268">
        <w:t xml:space="preserve">binary </w:t>
      </w:r>
      <w:r w:rsidR="00F05C8A">
        <w:t>variable “</w:t>
      </w:r>
      <m:oMath>
        <m:r>
          <w:rPr>
            <w:rFonts w:ascii="Cambria Math" w:hAnsi="Cambria Math"/>
          </w:rPr>
          <m:t>Subject Motion</m:t>
        </m:r>
      </m:oMath>
      <w:r w:rsidR="00F05C8A">
        <w:t>” with the values “</w:t>
      </w:r>
      <w:r w:rsidR="00CB3268">
        <w:t>Yes</w:t>
      </w:r>
      <w:r w:rsidR="00F05C8A">
        <w:t>”</w:t>
      </w:r>
      <w:r w:rsidR="00CB3268">
        <w:t xml:space="preserve"> and</w:t>
      </w:r>
      <w:r w:rsidR="00413CAE">
        <w:t xml:space="preserve"> </w:t>
      </w:r>
      <w:r w:rsidR="00F05C8A">
        <w:t>“</w:t>
      </w:r>
      <w:r w:rsidR="00CB3268">
        <w:t>No</w:t>
      </w:r>
      <w:r w:rsidR="00F05C8A">
        <w:t>”)</w:t>
      </w:r>
      <w:r w:rsidR="0021621B">
        <w:t xml:space="preserve"> and </w:t>
      </w:r>
      <w:r w:rsidR="00F05C8A">
        <w:t>d</w:t>
      </w:r>
      <w:r w:rsidR="0021621B">
        <w:t xml:space="preserve">ifference in </w:t>
      </w:r>
      <w:del w:id="220" w:author="Björn Jörges" w:date="2020-05-16T04:22:00Z">
        <w:r w:rsidR="0021621B" w:rsidDel="002100A0">
          <w:delText>velocity</w:delText>
        </w:r>
      </w:del>
      <w:ins w:id="221" w:author="Björn Jörges" w:date="2020-05-16T04:22:00Z">
        <w:r w:rsidR="002100A0">
          <w:t>speed</w:t>
        </w:r>
      </w:ins>
      <w:r w:rsidR="0021621B">
        <w:t xml:space="preserve"> between target and ball cloud</w:t>
      </w:r>
      <w:r w:rsidR="00F05C8A">
        <w:t xml:space="preserve"> (“</w:t>
      </w:r>
      <m:oMath>
        <m:r>
          <w:rPr>
            <w:rFonts w:ascii="Cambria Math" w:hAnsi="Cambria Math"/>
          </w:rPr>
          <m:t>Difference</m:t>
        </m:r>
      </m:oMath>
      <w:r w:rsidR="00F05C8A">
        <w:t xml:space="preserve">”) </w:t>
      </w:r>
      <w:r w:rsidR="0021621B">
        <w:t>and their interaction as fixed effects.</w:t>
      </w:r>
      <w:r w:rsidR="00F05C8A">
        <w:t xml:space="preserve"> In lme4 syntax, this corresponds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226A9167" w14:textId="77777777" w:rsidTr="00076BFB">
        <w:tc>
          <w:tcPr>
            <w:tcW w:w="9108" w:type="dxa"/>
          </w:tcPr>
          <w:p w14:paraId="5275A6D7" w14:textId="03DDA535" w:rsidR="00076BFB" w:rsidRDefault="00076BFB" w:rsidP="00076BFB">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del w:id="222" w:author="Björn Jörges" w:date="2020-05-18T20:11:00Z">
                        <w:rPr>
                          <w:rFonts w:ascii="Cambria Math" w:hAnsi="Cambria Math"/>
                        </w:rPr>
                        <m:t>Velocity</m:t>
                      </w:del>
                    </m:r>
                    <m:r>
                      <w:ins w:id="223" w:author="Björn Jörges" w:date="2020-05-18T20:11:00Z">
                        <w:rPr>
                          <w:rFonts w:ascii="Cambria Math" w:hAnsi="Cambria Math"/>
                        </w:rPr>
                        <m:t>Speed</m:t>
                      </w:ins>
                    </m:r>
                  </m:e>
                  <m:sub>
                    <m:r>
                      <w:rPr>
                        <w:rFonts w:ascii="Cambria Math" w:hAnsi="Cambria Math"/>
                      </w:rPr>
                      <m:t>Target</m:t>
                    </m:r>
                  </m:sub>
                </m:sSub>
                <m:r>
                  <w:rPr>
                    <w:rFonts w:ascii="Cambria Math" w:hAnsi="Cambria Math"/>
                  </w:rPr>
                  <m:t>)</m:t>
                </m:r>
              </m:oMath>
            </m:oMathPara>
          </w:p>
        </w:tc>
        <w:tc>
          <w:tcPr>
            <w:tcW w:w="450" w:type="dxa"/>
          </w:tcPr>
          <w:p w14:paraId="068E76A7" w14:textId="70942C43" w:rsidR="00076BFB" w:rsidRDefault="00076BFB" w:rsidP="00635780">
            <w:pPr>
              <w:jc w:val="both"/>
            </w:pPr>
            <w:r>
              <w:t>[</w:t>
            </w:r>
            <w:r w:rsidR="00FB777C">
              <w:t>2</w:t>
            </w:r>
            <w:r>
              <w:t>]</w:t>
            </w:r>
          </w:p>
        </w:tc>
      </w:tr>
    </w:tbl>
    <w:p w14:paraId="77F8EAB4" w14:textId="409034DF" w:rsidR="00F05C8A" w:rsidRDefault="0021621B" w:rsidP="00635780">
      <w:pPr>
        <w:jc w:val="both"/>
      </w:pPr>
      <w:r>
        <w:t>We furthermore establish</w:t>
      </w:r>
      <w:r w:rsidR="00FA7658">
        <w:t>ed</w:t>
      </w:r>
      <w:r>
        <w:t xml:space="preserve"> a </w:t>
      </w:r>
      <w:r w:rsidR="00F05C8A">
        <w:t>N</w:t>
      </w:r>
      <w:r>
        <w:t xml:space="preserve">ull </w:t>
      </w:r>
      <w:r w:rsidR="00F05C8A">
        <w:t>M</w:t>
      </w:r>
      <w:r>
        <w:t xml:space="preserve">odel with subject and horizontal </w:t>
      </w:r>
      <w:del w:id="224" w:author="Björn Jörges" w:date="2020-05-16T04:22:00Z">
        <w:r w:rsidDel="002100A0">
          <w:delText>velocity</w:delText>
        </w:r>
      </w:del>
      <w:ins w:id="225" w:author="Björn Jörges" w:date="2020-05-16T04:22:00Z">
        <w:r w:rsidR="002100A0">
          <w:t>speed</w:t>
        </w:r>
      </w:ins>
      <w:r>
        <w:t xml:space="preserve"> as random effects with random intercepts, and </w:t>
      </w:r>
      <w:r w:rsidR="00741F9E">
        <w:t xml:space="preserve">subject </w:t>
      </w:r>
      <w:r>
        <w:t xml:space="preserve">motion profile and difference in </w:t>
      </w:r>
      <w:del w:id="226" w:author="Björn Jörges" w:date="2020-05-16T04:22:00Z">
        <w:r w:rsidDel="002100A0">
          <w:delText>velocity</w:delText>
        </w:r>
      </w:del>
      <w:ins w:id="227" w:author="Björn Jörges" w:date="2020-05-16T04:22:00Z">
        <w:r w:rsidR="002100A0">
          <w:t>speed</w:t>
        </w:r>
      </w:ins>
      <w:r>
        <w:t xml:space="preserve"> between target and ball cloud as fixed effects, but not their interaction</w:t>
      </w:r>
      <w:r w:rsidR="000979FA" w:rsidRPr="000979F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767ED6E0" w14:textId="77777777" w:rsidTr="00076BFB">
        <w:tc>
          <w:tcPr>
            <w:tcW w:w="9108" w:type="dxa"/>
          </w:tcPr>
          <w:p w14:paraId="257A95B4" w14:textId="2DAD236E" w:rsidR="00076BFB" w:rsidRDefault="00076BFB" w:rsidP="004725D9">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del w:id="228" w:author="Björn Jörges" w:date="2020-05-18T20:12:00Z">
                        <w:rPr>
                          <w:rFonts w:ascii="Cambria Math" w:hAnsi="Cambria Math"/>
                        </w:rPr>
                        <m:t>Velocity</m:t>
                      </w:del>
                    </m:r>
                    <m:r>
                      <w:ins w:id="229" w:author="Björn Jörges" w:date="2020-05-18T20:12:00Z">
                        <w:rPr>
                          <w:rFonts w:ascii="Cambria Math" w:hAnsi="Cambria Math"/>
                        </w:rPr>
                        <m:t>Speed</m:t>
                      </w:ins>
                    </m:r>
                  </m:e>
                  <m:sub>
                    <m:r>
                      <w:rPr>
                        <w:rFonts w:ascii="Cambria Math" w:hAnsi="Cambria Math"/>
                      </w:rPr>
                      <m:t>Target</m:t>
                    </m:r>
                  </m:sub>
                </m:sSub>
                <m:r>
                  <w:rPr>
                    <w:rFonts w:ascii="Cambria Math" w:hAnsi="Cambria Math"/>
                  </w:rPr>
                  <m:t>)</m:t>
                </m:r>
              </m:oMath>
            </m:oMathPara>
          </w:p>
        </w:tc>
        <w:tc>
          <w:tcPr>
            <w:tcW w:w="450" w:type="dxa"/>
          </w:tcPr>
          <w:p w14:paraId="6ACDDC07" w14:textId="44109FB9" w:rsidR="00076BFB" w:rsidRDefault="00076BFB" w:rsidP="004725D9">
            <w:pPr>
              <w:jc w:val="both"/>
            </w:pPr>
            <w:r>
              <w:t>[</w:t>
            </w:r>
            <w:r w:rsidR="00FB777C">
              <w:t>3</w:t>
            </w:r>
            <w:r>
              <w:t>]</w:t>
            </w:r>
          </w:p>
        </w:tc>
      </w:tr>
    </w:tbl>
    <w:p w14:paraId="2A03831B" w14:textId="69AD1D97" w:rsidR="0021621B" w:rsidRDefault="0021621B" w:rsidP="00635780">
      <w:pPr>
        <w:jc w:val="both"/>
      </w:pPr>
      <w:r>
        <w:t xml:space="preserve">We then use an ANOVA to test whether the test model </w:t>
      </w:r>
      <w:r w:rsidR="00FA7658">
        <w:t>wa</w:t>
      </w:r>
      <w:r>
        <w:t>s significantly better than the null model. If the interaction term improve</w:t>
      </w:r>
      <w:r w:rsidR="00FA7658">
        <w:t>d</w:t>
      </w:r>
      <w:r>
        <w:t xml:space="preserve"> the model significantly, the </w:t>
      </w:r>
      <w:r w:rsidR="00741F9E">
        <w:t>subject motion</w:t>
      </w:r>
      <w:r>
        <w:t xml:space="preserve"> profile has a relevant influence on the slope of the fitted cumulative Gaussian. </w:t>
      </w:r>
      <w:r w:rsidR="00AC39B7">
        <w:t>We expect</w:t>
      </w:r>
      <w:r w:rsidR="00FA7658">
        <w:t>ed</w:t>
      </w:r>
      <w:r w:rsidR="00AC39B7">
        <w:t xml:space="preserve"> the interaction parameter to be lower for </w:t>
      </w:r>
      <w:r w:rsidR="00F05C8A">
        <w:t>Motion = “</w:t>
      </w:r>
      <w:r w:rsidR="00413CAE">
        <w:t>Congruent</w:t>
      </w:r>
      <w:r w:rsidR="00F05C8A">
        <w:t>”</w:t>
      </w:r>
      <w:r w:rsidR="00413CAE">
        <w:t xml:space="preserve"> and Motion = “Incong</w:t>
      </w:r>
      <w:r w:rsidR="00BC1E33">
        <w:t>r</w:t>
      </w:r>
      <w:r w:rsidR="00413CAE">
        <w:t>uent”</w:t>
      </w:r>
      <w:r w:rsidR="00AC39B7">
        <w:t>,</w:t>
      </w:r>
      <w:r>
        <w:t xml:space="preserve"> thus putting into evidence that</w:t>
      </w:r>
      <w:ins w:id="230" w:author="Björn Jörges" w:date="2020-05-16T04:31:00Z">
        <w:r w:rsidR="0060586A">
          <w:t xml:space="preserve"> visually </w:t>
        </w:r>
      </w:ins>
      <w:ins w:id="231" w:author="Björn Jörges" w:date="2020-05-16T06:10:00Z">
        <w:r w:rsidR="00A351D4">
          <w:t>simulated</w:t>
        </w:r>
      </w:ins>
      <w:r>
        <w:t xml:space="preserve"> self-motion decreases precision in object </w:t>
      </w:r>
      <w:del w:id="232" w:author="Björn Jörges" w:date="2020-05-16T04:22:00Z">
        <w:r w:rsidDel="002100A0">
          <w:delText>velocity</w:delText>
        </w:r>
      </w:del>
      <w:ins w:id="233" w:author="Björn Jörges" w:date="2020-05-16T04:22:00Z">
        <w:r w:rsidR="002100A0">
          <w:t>speed</w:t>
        </w:r>
      </w:ins>
      <w:r>
        <w:t xml:space="preserve"> judgments</w:t>
      </w:r>
      <w:r w:rsidR="008D0B9F">
        <w:t xml:space="preserve"> during self-motion</w:t>
      </w:r>
      <w:r>
        <w:t>.</w:t>
      </w:r>
    </w:p>
    <w:p w14:paraId="05FE485F" w14:textId="77777777" w:rsidR="00BC1E33" w:rsidRPr="00F05C8A" w:rsidRDefault="00BC1E33" w:rsidP="00635780">
      <w:pPr>
        <w:jc w:val="both"/>
        <w:rPr>
          <w:rFonts w:eastAsiaTheme="minorEastAsia"/>
        </w:rPr>
      </w:pPr>
    </w:p>
    <w:p w14:paraId="736525E9" w14:textId="26EC8DD5"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 xml:space="preserve">odel </w:t>
      </w:r>
      <w:r w:rsidR="00FA7658">
        <w:t xml:space="preserve">contained </w:t>
      </w:r>
      <w:r>
        <w:t>the same random effect</w:t>
      </w:r>
      <w:r w:rsidR="000979FA">
        <w:t>s</w:t>
      </w:r>
      <w:r w:rsidR="001D6219">
        <w:t xml:space="preserve"> as above and the self-motion profile (</w:t>
      </w:r>
      <w:r w:rsidR="00CB3268">
        <w:t xml:space="preserve">ternary variable </w:t>
      </w:r>
      <w:r w:rsidR="001D6219">
        <w:t>“</w:t>
      </w:r>
      <m:oMath>
        <m:r>
          <w:rPr>
            <w:rFonts w:ascii="Cambria Math" w:hAnsi="Cambria Math"/>
          </w:rPr>
          <m:t>Motion Profile</m:t>
        </m:r>
      </m:oMath>
      <w:r w:rsidR="00CB3268">
        <w:t>” with the values “Congruent”, “No Motion” and “Incongruent”)</w:t>
      </w:r>
      <w:r w:rsidR="002A2567">
        <w:t xml:space="preserve"> </w:t>
      </w:r>
      <w:r w:rsidR="001D6219">
        <w:t xml:space="preserve">and the </w:t>
      </w:r>
      <w:del w:id="234" w:author="Björn Jörges" w:date="2020-05-16T04:22:00Z">
        <w:r w:rsidR="001D6219" w:rsidDel="002100A0">
          <w:delText>velocity</w:delText>
        </w:r>
      </w:del>
      <w:ins w:id="235" w:author="Björn Jörges" w:date="2020-05-16T04:22:00Z">
        <w:r w:rsidR="002100A0">
          <w:t>speed</w:t>
        </w:r>
      </w:ins>
      <w:r w:rsidR="001D6219">
        <w:t xml:space="preserve"> difference between target and ball cloud (“</w:t>
      </w:r>
      <m:oMath>
        <m:r>
          <w:rPr>
            <w:rFonts w:ascii="Cambria Math" w:hAnsi="Cambria Math"/>
          </w:rPr>
          <m:t>Difference</m:t>
        </m:r>
      </m:oMath>
      <w:r w:rsidR="001D6219">
        <w:t>”) as fixed effects</w:t>
      </w:r>
      <w:r w:rsidR="00FA049B">
        <w:t xml:space="preserve"> </w:t>
      </w:r>
      <w:r w:rsidR="00FA049B">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FA049B">
        <w:fldChar w:fldCharType="separate"/>
      </w:r>
      <w:r w:rsidR="003D36DD" w:rsidRPr="003D36DD">
        <w:rPr>
          <w:noProof/>
        </w:rPr>
        <w:t>(Moscatelli et al., 2012)</w:t>
      </w:r>
      <w:r w:rsidR="00FA049B">
        <w:fldChar w:fldCharType="end"/>
      </w:r>
      <w:r w:rsidR="001D6219">
        <w:t>. The lme4 syntax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5D8E51E1" w14:textId="77777777" w:rsidTr="00076BFB">
        <w:tc>
          <w:tcPr>
            <w:tcW w:w="9108" w:type="dxa"/>
          </w:tcPr>
          <w:p w14:paraId="76CC9092" w14:textId="6C30E800" w:rsidR="00076BFB" w:rsidRDefault="00076BFB" w:rsidP="004725D9">
            <w:pPr>
              <w:spacing w:line="360" w:lineRule="auto"/>
              <w:jc w:val="both"/>
            </w:pPr>
            <m:oMathPara>
              <m:oMath>
                <m:r>
                  <w:rPr>
                    <w:rFonts w:ascii="Cambria Math" w:hAnsi="Cambria Math"/>
                  </w:rPr>
                  <m:t>Motion Profile+Difference+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20D319B7" w14:textId="2EE53563" w:rsidR="00076BFB" w:rsidRDefault="00076BFB" w:rsidP="004725D9">
            <w:pPr>
              <w:jc w:val="both"/>
            </w:pPr>
            <w:r>
              <w:t>[</w:t>
            </w:r>
            <w:r w:rsidR="00FB777C">
              <w:t>4</w:t>
            </w:r>
            <w:r>
              <w:t>]</w:t>
            </w:r>
          </w:p>
        </w:tc>
      </w:tr>
    </w:tbl>
    <w:p w14:paraId="0757F869" w14:textId="23967381" w:rsidR="001D6219" w:rsidRDefault="001D6219" w:rsidP="00D217A0">
      <w:pPr>
        <w:jc w:val="both"/>
      </w:pPr>
      <w:r>
        <w:t xml:space="preserve">The Null Model </w:t>
      </w:r>
      <w:r w:rsidR="00FA7658">
        <w:t xml:space="preserve">contained </w:t>
      </w:r>
      <w:r>
        <w:t>the same random effects, and only the difference</w:t>
      </w:r>
      <w:r w:rsidR="008D0B9F">
        <w:t xml:space="preserve"> in speed</w:t>
      </w:r>
      <w:r>
        <w:t xml:space="preserve"> between target and ball cloud as </w:t>
      </w:r>
      <w:r w:rsidR="00FA7658">
        <w:t xml:space="preserve">a </w:t>
      </w:r>
      <w:r>
        <w:t>fixed effect.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469DC9B5" w14:textId="77777777" w:rsidTr="00076BFB">
        <w:tc>
          <w:tcPr>
            <w:tcW w:w="9108" w:type="dxa"/>
          </w:tcPr>
          <w:p w14:paraId="5E539AA7" w14:textId="2B0BC6A5" w:rsidR="00076BFB" w:rsidRDefault="00076BFB" w:rsidP="004725D9">
            <w:pPr>
              <w:spacing w:line="360" w:lineRule="auto"/>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4860DA26" w14:textId="305F3B9D" w:rsidR="00076BFB" w:rsidRDefault="00076BFB" w:rsidP="004725D9">
            <w:pPr>
              <w:jc w:val="both"/>
            </w:pPr>
            <w:r>
              <w:t>[</w:t>
            </w:r>
            <w:r w:rsidR="00FB777C">
              <w:t>5</w:t>
            </w:r>
            <w:r>
              <w:t>]</w:t>
            </w:r>
          </w:p>
        </w:tc>
      </w:tr>
    </w:tbl>
    <w:p w14:paraId="5B47BF82" w14:textId="0BFD5DA8" w:rsidR="00EC252D" w:rsidRDefault="001D6219" w:rsidP="00D217A0">
      <w:pPr>
        <w:jc w:val="both"/>
      </w:pPr>
      <w:r>
        <w:t>We compare</w:t>
      </w:r>
      <w:r w:rsidR="00FA7658">
        <w:t>d</w:t>
      </w:r>
      <w:r>
        <w:t xml:space="preserve"> both models with an ANOVA and expect</w:t>
      </w:r>
      <w:r w:rsidR="00FA7658">
        <w:t>ed</w:t>
      </w:r>
      <w:r>
        <w:t xml:space="preserve"> the Test Model to be significantly better than the Null Model, indicating that</w:t>
      </w:r>
      <w:ins w:id="236" w:author="Björn Jörges" w:date="2020-05-16T04:31:00Z">
        <w:r w:rsidR="0060586A">
          <w:t xml:space="preserve"> visually simulated</w:t>
        </w:r>
      </w:ins>
      <w:r>
        <w:t xml:space="preserve"> self-motion ha</w:t>
      </w:r>
      <w:r w:rsidR="00FA7658">
        <w:t>d</w:t>
      </w:r>
      <w:r>
        <w:t xml:space="preserve"> an impact on the PSE.</w:t>
      </w:r>
      <w:ins w:id="237" w:author="Björn Jörges" w:date="2020-05-16T04:31:00Z">
        <w:r w:rsidR="0060586A">
          <w:t xml:space="preserve"> Visually evoked</w:t>
        </w:r>
      </w:ins>
      <w:r>
        <w:t xml:space="preserve"> </w:t>
      </w:r>
      <w:ins w:id="238" w:author="Björn Jörges" w:date="2020-05-16T04:31:00Z">
        <w:r w:rsidR="0060586A">
          <w:t>s</w:t>
        </w:r>
      </w:ins>
      <w:del w:id="239" w:author="Björn Jörges" w:date="2020-05-16T04:31:00Z">
        <w:r w:rsidR="00626889" w:rsidDel="0060586A">
          <w:delText>S</w:delText>
        </w:r>
      </w:del>
      <w:r>
        <w:t xml:space="preserve">elf-motion in the same direction as the target should decrease perceived target </w:t>
      </w:r>
      <w:del w:id="240" w:author="Björn Jörges" w:date="2020-05-16T04:22:00Z">
        <w:r w:rsidDel="002100A0">
          <w:delText>velocity</w:delText>
        </w:r>
      </w:del>
      <w:ins w:id="241" w:author="Björn Jörges" w:date="2020-05-16T04:22:00Z">
        <w:r w:rsidR="002100A0">
          <w:t>speed</w:t>
        </w:r>
      </w:ins>
      <w:del w:id="242" w:author="Björn Jörges" w:date="2020-05-21T03:02:00Z">
        <w:r w:rsidDel="0095530C">
          <w:delText>,</w:delText>
        </w:r>
      </w:del>
      <w:r>
        <w:t xml:space="preserve"> and </w:t>
      </w:r>
      <w:ins w:id="243" w:author="Björn Jörges" w:date="2020-05-16T04:32:00Z">
        <w:r w:rsidR="0060586A">
          <w:t xml:space="preserve">visually evoked </w:t>
        </w:r>
      </w:ins>
      <w:r>
        <w:t xml:space="preserve">self-motion in the opposite direction of the target should increase perceived target </w:t>
      </w:r>
      <w:del w:id="244" w:author="Björn Jörges" w:date="2020-05-16T04:22:00Z">
        <w:r w:rsidDel="002100A0">
          <w:delText>velocity</w:delText>
        </w:r>
      </w:del>
      <w:ins w:id="245" w:author="Björn Jörges" w:date="2020-05-16T04:22:00Z">
        <w:r w:rsidR="002100A0">
          <w:t>speed</w:t>
        </w:r>
      </w:ins>
      <w:r>
        <w:t>.</w:t>
      </w:r>
    </w:p>
    <w:p w14:paraId="2E0032AE" w14:textId="77777777" w:rsidR="006B56CF" w:rsidRDefault="006B56CF" w:rsidP="00D217A0">
      <w:pPr>
        <w:jc w:val="both"/>
        <w:rPr>
          <w:b/>
          <w:bCs/>
        </w:rPr>
      </w:pPr>
    </w:p>
    <w:p w14:paraId="01CEA170" w14:textId="7289DD6A" w:rsidR="00EC252D" w:rsidRDefault="00EC252D" w:rsidP="00F1177B">
      <w:pPr>
        <w:pStyle w:val="Heading3"/>
      </w:pPr>
      <w:r w:rsidRPr="00EC252D">
        <w:t>Power Analysis</w:t>
      </w:r>
    </w:p>
    <w:p w14:paraId="7BB64E74" w14:textId="17DE8817" w:rsidR="001D6219" w:rsidRDefault="001D6219" w:rsidP="00D217A0">
      <w:pPr>
        <w:jc w:val="both"/>
      </w:pPr>
      <w:r w:rsidRPr="001D6219">
        <w:t>Based on the analysis</w:t>
      </w:r>
      <w:r>
        <w:t xml:space="preserve"> plan above, we proceeded to a power analysis via simulation.</w:t>
      </w:r>
      <w:r w:rsidR="00BC457D">
        <w:t xml:space="preserve"> The R code used for this power analysis is available online under </w:t>
      </w:r>
      <w:hyperlink r:id="rId10" w:history="1">
        <w:r w:rsidR="00BC457D">
          <w:rPr>
            <w:rStyle w:val="Hyperlink"/>
          </w:rPr>
          <w:t>https://github.com/b-jorges/Motion-Perception-during-Self-Motion/blob/master/PowerAnalysisMotionEstimation.R</w:t>
        </w:r>
      </w:hyperlink>
      <w:r w:rsidR="00BC457D">
        <w:t>.</w:t>
      </w:r>
      <w:r>
        <w:t xml:space="preserve"> We first created datasets that would 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w:t>
      </w:r>
      <w:r w:rsidR="00211BB7">
        <w:lastRenderedPageBreak/>
        <w:t xml:space="preserve">Gaussian corresponds to the PSE, and its standard deviation is proportional to the </w:t>
      </w:r>
      <w:r w:rsidR="00C352B6">
        <w:t>JND</w:t>
      </w:r>
      <w:r w:rsidR="00211BB7">
        <w:t>. We var</w:t>
      </w:r>
      <w:r w:rsidR="008D0397">
        <w:t>ied</w:t>
      </w:r>
      <w:r w:rsidR="00211BB7">
        <w:t xml:space="preserve"> the means of the Gaussian according to the self-motion profile</w:t>
      </w:r>
      <w:r w:rsidR="00E67C26">
        <w:t>. Pilot data</w:t>
      </w:r>
      <w:r w:rsidR="00F7048D">
        <w:t xml:space="preserve"> (see below)</w:t>
      </w:r>
      <w:r w:rsidR="00E67C26">
        <w:t xml:space="preserve"> show consistently a bias to interpret the dot cloud as faster;</w:t>
      </w:r>
      <w:r w:rsidR="00211BB7">
        <w:t xml:space="preserve"> when the observer is static, we </w:t>
      </w:r>
      <w:r w:rsidR="00E67C26">
        <w:t xml:space="preserve">thus assume a PSE of 2/3 of the presented </w:t>
      </w:r>
      <w:del w:id="246" w:author="Björn Jörges" w:date="2020-05-16T04:22:00Z">
        <w:r w:rsidR="00E67C26" w:rsidDel="002100A0">
          <w:delText>velocity</w:delText>
        </w:r>
      </w:del>
      <w:ins w:id="247" w:author="Björn Jörges" w:date="2020-05-16T04:22:00Z">
        <w:r w:rsidR="002100A0">
          <w:t>speed</w:t>
        </w:r>
      </w:ins>
      <w:r w:rsidR="00211BB7">
        <w:t>. When the observer move</w:t>
      </w:r>
      <w:r w:rsidR="008D0397">
        <w:t>d</w:t>
      </w:r>
      <w:r w:rsidR="00211BB7">
        <w:t xml:space="preserve"> opposite to the target, we expect</w:t>
      </w:r>
      <w:r w:rsidR="008D0397">
        <w:t>ed</w:t>
      </w:r>
      <w:r w:rsidR="00211BB7">
        <w:t xml:space="preserve"> the PSE to be higher</w:t>
      </w:r>
      <w:r w:rsidR="00E67C26">
        <w:t xml:space="preserve"> than in the static condition</w:t>
      </w:r>
      <w:r w:rsidR="00211BB7">
        <w:t>, and when the observer move</w:t>
      </w:r>
      <w:r w:rsidR="008D0397">
        <w:t>d</w:t>
      </w:r>
      <w:r w:rsidR="00211BB7">
        <w:t xml:space="preserve"> with the target, we expect the PSE to be lower.</w:t>
      </w:r>
      <w:r w:rsidR="003040A3">
        <w:t xml:space="preserve"> We conduct</w:t>
      </w:r>
      <w:r w:rsidR="008D0397">
        <w:t>ed</w:t>
      </w:r>
      <w:r w:rsidR="003040A3">
        <w:t xml:space="preserve"> the power analysis </w:t>
      </w:r>
      <w:r w:rsidR="009C6643">
        <w:t xml:space="preserve">assuming a difference of 1/8 of the </w:t>
      </w:r>
      <w:r w:rsidR="003C3F8E">
        <w:t xml:space="preserve">mean presented </w:t>
      </w:r>
      <w:del w:id="248" w:author="Björn Jörges" w:date="2020-05-16T04:32:00Z">
        <w:r w:rsidR="003C3F8E" w:rsidDel="0060586A">
          <w:delText xml:space="preserve">self-motion </w:delText>
        </w:r>
      </w:del>
      <w:del w:id="249" w:author="Björn Jörges" w:date="2020-05-16T04:23:00Z">
        <w:r w:rsidR="003C3F8E" w:rsidDel="002100A0">
          <w:delText>velocity</w:delText>
        </w:r>
      </w:del>
      <w:ins w:id="250" w:author="Björn Jörges" w:date="2020-05-16T04:23:00Z">
        <w:r w:rsidR="002100A0">
          <w:t>speed</w:t>
        </w:r>
      </w:ins>
      <w:ins w:id="251" w:author="Björn Jörges" w:date="2020-05-16T04:32:00Z">
        <w:r w:rsidR="0060586A">
          <w:t xml:space="preserve"> of the visually evoked self-motion</w:t>
        </w:r>
      </w:ins>
      <w:r w:rsidR="009C6643">
        <w:t>;</w:t>
      </w:r>
      <w:r w:rsidR="00415A8A">
        <w:t xml:space="preserve"> </w:t>
      </w:r>
      <w:r w:rsidR="00415A8A">
        <w:fldChar w:fldCharType="begin" w:fldLock="1"/>
      </w:r>
      <w:r w:rsidR="00051CD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415A8A">
        <w:fldChar w:fldCharType="separate"/>
      </w:r>
      <w:r w:rsidR="00415A8A" w:rsidRPr="00415A8A">
        <w:rPr>
          <w:noProof/>
        </w:rPr>
        <w:t>(Dokka et al., 2015)</w:t>
      </w:r>
      <w:r w:rsidR="00415A8A">
        <w:fldChar w:fldCharType="end"/>
      </w:r>
      <w:r w:rsidR="00415A8A">
        <w:t xml:space="preserve"> found biases up to 50 % of </w:t>
      </w:r>
      <w:ins w:id="252" w:author="Björn Jörges" w:date="2020-05-16T04:33:00Z">
        <w:r w:rsidR="0060586A">
          <w:t xml:space="preserve">the visually simulated </w:t>
        </w:r>
      </w:ins>
      <w:r w:rsidR="00415A8A">
        <w:t>self-motion. Their task, directionality judgments about downward motion with</w:t>
      </w:r>
      <w:r w:rsidR="00C535BE">
        <w:t xml:space="preserve"> a</w:t>
      </w:r>
      <w:r w:rsidR="00415A8A">
        <w:t xml:space="preserve"> lateral </w:t>
      </w:r>
      <w:r w:rsidR="00C535BE">
        <w:t>left- or righ</w:t>
      </w:r>
      <w:r w:rsidR="00842F42">
        <w:t>t</w:t>
      </w:r>
      <w:r w:rsidR="00C535BE">
        <w:t xml:space="preserve">ward </w:t>
      </w:r>
      <w:r w:rsidR="00415A8A">
        <w:t>component, bears some similarities to ours, but is different enough to warrant a more conservative estimate for the sake of the power analysis.</w:t>
      </w:r>
      <w:r w:rsidR="00B4310D">
        <w:t xml:space="preserve"> Furthermore, we use a more naturalistic environment which may render flow parsing more complete.</w:t>
      </w:r>
      <w:r w:rsidR="00211BB7">
        <w:t xml:space="preserve"> For the standard deviation, we part</w:t>
      </w:r>
      <w:r w:rsidR="008D0397">
        <w:t>ed</w:t>
      </w:r>
      <w:r w:rsidR="00211BB7">
        <w:t xml:space="preserve"> from a </w:t>
      </w:r>
      <w:r w:rsidR="000C0C29">
        <w:t>W</w:t>
      </w:r>
      <w:r w:rsidR="00F7048D">
        <w:t>eber fraction of</w:t>
      </w:r>
      <w:r w:rsidR="00211BB7">
        <w:t xml:space="preserve"> </w:t>
      </w:r>
      <w:r w:rsidR="00E67C26">
        <w:t>7 </w:t>
      </w:r>
      <w:r w:rsidR="00211BB7">
        <w:t>% for the static condition</w:t>
      </w:r>
      <w:r w:rsidR="00E67C26">
        <w:t xml:space="preserve"> </w:t>
      </w:r>
      <w:r w:rsidR="00E67C26">
        <w:fldChar w:fldCharType="begin" w:fldLock="1"/>
      </w:r>
      <w:r w:rsidR="003D36DD">
        <w:instrText>ADDIN CSL_CITATION {"citationItems":[{"id":"ITEM-1","itemData":{"DOI":"10.1016/0042-6989(81)90095-X","ISSN":"00426989","abstract":"Differential velocity detection in the fovea was used to probe the properties of a local motion mechanism. Human observers can detect differences in velocity of less than 5% even for a 200 msec target duration. This precision is not based on variations in the distance traversed by the target or in the total target duration. The relevant timing signal for velocity is the detection of a difference in stimulus onset time at spatially separate points. This onset asynchrony detection is shown to be very precise for small spatial separations. Discontinuous stimuli (apparent motion) are adequate substitutes for continuous motion in velocity judgments provided that the spatial interval between target presentations is less than 20 min arc. © 1981.","author":[{"dropping-particle":"","family":"McKee","given":"Suzanne P.","non-dropping-particle":"","parse-names":false,"suffix":""}],"container-title":"Vision Research","id":"ITEM-1","issue":"4","issued":{"date-parts":[["1981"]]},"page":"491-500","title":"A local mechanism for differential velocity detection","type":"article-journal","volume":"21"},"uris":["http://www.mendeley.com/documents/?uuid=3d86c2ee-b34c-4dd9-8146-54a8b1915990"]}],"mendeley":{"formattedCitation":"(McKee, 1981)","plainTextFormattedCitation":"(McKee, 1981)","previouslyFormattedCitation":"(McKee, 1981)"},"properties":{"noteIndex":0},"schema":"https://github.com/citation-style-language/schema/raw/master/csl-citation.json"}</w:instrText>
      </w:r>
      <w:r w:rsidR="00E67C26">
        <w:fldChar w:fldCharType="separate"/>
      </w:r>
      <w:r w:rsidR="00E67C26" w:rsidRPr="00E67C26">
        <w:rPr>
          <w:noProof/>
        </w:rPr>
        <w:t>(McKee, 1981)</w:t>
      </w:r>
      <w:r w:rsidR="00E67C26">
        <w:fldChar w:fldCharType="end"/>
      </w:r>
      <w:r w:rsidR="00211BB7">
        <w:t>, which corresponds roughly to a standard deviation of 1</w:t>
      </w:r>
      <w:r w:rsidR="00E67C26">
        <w:t>0</w:t>
      </w:r>
      <w:r w:rsidR="00211BB7">
        <w:t xml:space="preserve"> % of the PSE. Where the observer </w:t>
      </w:r>
      <w:r w:rsidR="008D0397">
        <w:t>is</w:t>
      </w:r>
      <w:r w:rsidR="00211BB7">
        <w:t xml:space="preserve"> moving, we expect</w:t>
      </w:r>
      <w:r w:rsidR="008D0397">
        <w:t>ed</w:t>
      </w:r>
      <w:r w:rsidR="00211BB7">
        <w:t xml:space="preserve"> increased </w:t>
      </w:r>
      <w:r w:rsidR="003040A3">
        <w:t xml:space="preserve">JNDs </w:t>
      </w:r>
      <w:r w:rsidR="00211BB7">
        <w:t>and therefore an increased standard deviation.</w:t>
      </w:r>
      <w:r w:rsidR="00E67C26">
        <w:t xml:space="preserve"> For the sake of this power analysis, w</w:t>
      </w:r>
      <w:r w:rsidR="00211BB7">
        <w:t xml:space="preserve">e </w:t>
      </w:r>
      <w:r w:rsidR="00E67C26">
        <w:t xml:space="preserve">assume that the standard deviation in this case might be </w:t>
      </w:r>
      <w:r w:rsidR="00211BB7">
        <w:t>1/</w:t>
      </w:r>
      <w:r w:rsidR="00DF1A17">
        <w:t>4</w:t>
      </w:r>
      <w:r w:rsidR="00211BB7">
        <w:t xml:space="preserve"> higher than the standard deviation for a static observer.</w:t>
      </w:r>
      <w:r w:rsidR="002F15FB">
        <w:t xml:space="preserve"> </w:t>
      </w:r>
      <w:r w:rsidR="002F15FB">
        <w:fldChar w:fldCharType="begin" w:fldLock="1"/>
      </w:r>
      <w:r w:rsidR="00415A8A">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2F15FB">
        <w:fldChar w:fldCharType="separate"/>
      </w:r>
      <w:r w:rsidR="002F15FB" w:rsidRPr="002F15FB">
        <w:rPr>
          <w:noProof/>
        </w:rPr>
        <w:t>(Dokka et al., 2015)</w:t>
      </w:r>
      <w:r w:rsidR="002F15FB">
        <w:fldChar w:fldCharType="end"/>
      </w:r>
      <w:r w:rsidR="002F15FB">
        <w:t xml:space="preserve"> </w:t>
      </w:r>
      <w:r w:rsidR="00415A8A">
        <w:t xml:space="preserve">found </w:t>
      </w:r>
      <w:r w:rsidR="002F15FB">
        <w:t>increase</w:t>
      </w:r>
      <w:r w:rsidR="00415A8A">
        <w:t>s</w:t>
      </w:r>
      <w:r w:rsidR="002F15FB">
        <w:t xml:space="preserve"> of </w:t>
      </w:r>
      <w:r w:rsidR="00415A8A">
        <w:t>up to 200 % in thresholds from no self-motion to visually simulated self-motion. We choose a much more conservative value to account for task differences</w:t>
      </w:r>
      <w:r w:rsidR="002F15FB">
        <w:t>.</w:t>
      </w:r>
      <w:r w:rsidR="006B56CF">
        <w:t xml:space="preserve"> Additionally, we var</w:t>
      </w:r>
      <w:r w:rsidR="008D0397">
        <w:t>ied</w:t>
      </w:r>
      <w:r w:rsidR="006B56CF">
        <w:t xml:space="preserve"> the PSE and SD per subject by multiplying them with random </w:t>
      </w:r>
      <w:r w:rsidR="008D0397">
        <w:t>values</w:t>
      </w:r>
      <w:r w:rsidR="006B56CF">
        <w:t xml:space="preserve">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842F42">
        <w:t>e</w:t>
      </w:r>
      <w:r w:rsidR="006B56CF">
        <w:t xml:space="preserve">w the stimulus strengths from a </w:t>
      </w:r>
      <w:r w:rsidR="003C3F8E">
        <w:t>Cauchy distribution with a location of 1 and a scale of 0.0</w:t>
      </w:r>
      <w:r w:rsidR="00BB4953">
        <w:t>4</w:t>
      </w:r>
      <w:r w:rsidR="006B56CF">
        <w:t>. We dr</w:t>
      </w:r>
      <w:r w:rsidR="008D0397">
        <w:t>e</w:t>
      </w:r>
      <w:r w:rsidR="006B56CF">
        <w:t xml:space="preserve">w </w:t>
      </w:r>
      <w:r w:rsidR="003C3190">
        <w:t>55</w:t>
      </w:r>
      <w:r w:rsidR="006B56CF">
        <w:t xml:space="preserve"> stimulus strengths for this distribution (per combination of target </w:t>
      </w:r>
      <w:del w:id="253" w:author="Björn Jörges" w:date="2020-05-16T04:23:00Z">
        <w:r w:rsidR="006B56CF" w:rsidDel="002100A0">
          <w:delText>velocity</w:delText>
        </w:r>
      </w:del>
      <w:ins w:id="254" w:author="Björn Jörges" w:date="2020-05-16T04:23:00Z">
        <w:r w:rsidR="002100A0">
          <w:t>speed</w:t>
        </w:r>
      </w:ins>
      <w:r w:rsidR="006B56CF">
        <w:t xml:space="preserve"> and self-motion, we use two PESTs with about </w:t>
      </w:r>
      <w:r w:rsidR="00654A8F">
        <w:t xml:space="preserve">27 </w:t>
      </w:r>
      <w:r w:rsidR="006B56CF">
        <w:t>trials each</w:t>
      </w:r>
      <w:r w:rsidR="00654A8F">
        <w:t>; see above</w:t>
      </w:r>
      <w:r w:rsidR="006B56CF">
        <w:t>) and fed them into the cumulative Gaussian we established per condition and subject. This yield</w:t>
      </w:r>
      <w:r w:rsidR="00302E00">
        <w:t>ed</w:t>
      </w:r>
      <w:r w:rsidR="006B56CF">
        <w:t xml:space="preserve"> the answer probability </w:t>
      </w:r>
      <w:r w:rsidR="000E2D93">
        <w:t>per trial</w:t>
      </w:r>
      <w:r w:rsidR="006B56CF">
        <w:t>. We then use</w:t>
      </w:r>
      <w:r w:rsidR="00302E00">
        <w:t>d</w:t>
      </w:r>
      <w:r w:rsidR="006B56CF">
        <w:t xml:space="preserve"> these probabilities to draw binary answers (PEST faster</w:t>
      </w:r>
      <w:r w:rsidR="00654A8F">
        <w:t xml:space="preserve"> yes/no</w:t>
      </w:r>
      <w:r w:rsidR="006B56CF">
        <w:t>) from a Bernoulli distribution for each trial.</w:t>
      </w:r>
    </w:p>
    <w:p w14:paraId="10C17D24" w14:textId="358053DA" w:rsidR="00476525" w:rsidRPr="0096015C" w:rsidRDefault="006B56CF" w:rsidP="00D217A0">
      <w:pPr>
        <w:jc w:val="both"/>
      </w:pPr>
      <w:r>
        <w:t>We simulate</w:t>
      </w:r>
      <w:r w:rsidR="000E2D93">
        <w:t>d</w:t>
      </w:r>
      <w:r>
        <w:t xml:space="preserve"> </w:t>
      </w:r>
      <w:r w:rsidR="00257DF7">
        <w:t>500</w:t>
      </w:r>
      <w:r>
        <w:t xml:space="preserve"> of these data sets, conduct</w:t>
      </w:r>
      <w:r w:rsidR="000E2D93">
        <w:t>ed</w:t>
      </w:r>
      <w:r>
        <w:t xml:space="preserve"> the analyses described above over each </w:t>
      </w:r>
      <w:r w:rsidR="00257DF7">
        <w:t>for 10, 12, 14, 16, 18 and 20 subjects</w:t>
      </w:r>
      <w:r w:rsidR="00FC164B">
        <w:t xml:space="preserve">. We </w:t>
      </w:r>
      <w:r>
        <w:t xml:space="preserve">report the percentage where the Test Model </w:t>
      </w:r>
      <w:r w:rsidR="000E2D93">
        <w:t xml:space="preserve">was </w:t>
      </w:r>
      <w:r>
        <w:t xml:space="preserve">significantly better than </w:t>
      </w:r>
      <w:r w:rsidRPr="0096015C">
        <w:t>the Null Model</w:t>
      </w:r>
      <w:r w:rsidR="00FC164B">
        <w:t xml:space="preserve"> in Table 1.</w:t>
      </w:r>
    </w:p>
    <w:tbl>
      <w:tblPr>
        <w:tblStyle w:val="TableGrid"/>
        <w:tblW w:w="0" w:type="auto"/>
        <w:tblLook w:val="04A0" w:firstRow="1" w:lastRow="0" w:firstColumn="1" w:lastColumn="0" w:noHBand="0" w:noVBand="1"/>
      </w:tblPr>
      <w:tblGrid>
        <w:gridCol w:w="3192"/>
        <w:gridCol w:w="3192"/>
        <w:gridCol w:w="3192"/>
      </w:tblGrid>
      <w:tr w:rsidR="00257DF7" w:rsidRPr="0096015C" w14:paraId="2B6A5451" w14:textId="77777777" w:rsidTr="00FC164B">
        <w:tc>
          <w:tcPr>
            <w:tcW w:w="3192" w:type="dxa"/>
            <w:tcBorders>
              <w:top w:val="nil"/>
              <w:left w:val="nil"/>
              <w:bottom w:val="single" w:sz="12" w:space="0" w:color="auto"/>
              <w:right w:val="single" w:sz="12" w:space="0" w:color="auto"/>
            </w:tcBorders>
          </w:tcPr>
          <w:p w14:paraId="5ECF6236" w14:textId="7D238102" w:rsidR="00257DF7" w:rsidRPr="00FC164B" w:rsidRDefault="00257DF7" w:rsidP="00FC164B">
            <w:pPr>
              <w:jc w:val="center"/>
              <w:rPr>
                <w:b/>
                <w:bCs/>
              </w:rPr>
            </w:pPr>
            <w:r w:rsidRPr="00FC164B">
              <w:rPr>
                <w:b/>
                <w:bCs/>
              </w:rPr>
              <w:t>n</w:t>
            </w:r>
          </w:p>
        </w:tc>
        <w:tc>
          <w:tcPr>
            <w:tcW w:w="3192" w:type="dxa"/>
            <w:tcBorders>
              <w:top w:val="nil"/>
              <w:left w:val="single" w:sz="12" w:space="0" w:color="auto"/>
              <w:bottom w:val="single" w:sz="12" w:space="0" w:color="auto"/>
              <w:right w:val="single" w:sz="12" w:space="0" w:color="000000" w:themeColor="text1"/>
            </w:tcBorders>
          </w:tcPr>
          <w:p w14:paraId="54F787A2" w14:textId="54CD6190" w:rsidR="00257DF7" w:rsidRPr="00FC164B" w:rsidRDefault="00257DF7" w:rsidP="00FC164B">
            <w:pPr>
              <w:jc w:val="center"/>
              <w:rPr>
                <w:b/>
                <w:bCs/>
              </w:rPr>
            </w:pPr>
            <w:r w:rsidRPr="00FC164B">
              <w:rPr>
                <w:b/>
                <w:bCs/>
              </w:rPr>
              <w:t>Power Accuracy</w:t>
            </w:r>
          </w:p>
        </w:tc>
        <w:tc>
          <w:tcPr>
            <w:tcW w:w="3192" w:type="dxa"/>
            <w:tcBorders>
              <w:top w:val="nil"/>
              <w:left w:val="single" w:sz="12" w:space="0" w:color="000000" w:themeColor="text1"/>
              <w:bottom w:val="single" w:sz="12" w:space="0" w:color="auto"/>
              <w:right w:val="nil"/>
            </w:tcBorders>
          </w:tcPr>
          <w:p w14:paraId="371B3FC6" w14:textId="6ED9D851" w:rsidR="00257DF7" w:rsidRPr="00FC164B" w:rsidRDefault="00257DF7" w:rsidP="00FC164B">
            <w:pPr>
              <w:jc w:val="center"/>
              <w:rPr>
                <w:b/>
                <w:bCs/>
              </w:rPr>
            </w:pPr>
            <w:r w:rsidRPr="00FC164B">
              <w:rPr>
                <w:b/>
                <w:bCs/>
              </w:rPr>
              <w:t>Power Precision</w:t>
            </w:r>
          </w:p>
        </w:tc>
      </w:tr>
      <w:tr w:rsidR="00257DF7" w:rsidRPr="0096015C" w14:paraId="43F56ECB" w14:textId="77777777" w:rsidTr="00FC164B">
        <w:tc>
          <w:tcPr>
            <w:tcW w:w="3192" w:type="dxa"/>
            <w:tcBorders>
              <w:top w:val="single" w:sz="12" w:space="0" w:color="auto"/>
              <w:left w:val="nil"/>
              <w:bottom w:val="single" w:sz="12" w:space="0" w:color="E7E6E6" w:themeColor="background2"/>
              <w:right w:val="single" w:sz="12" w:space="0" w:color="auto"/>
            </w:tcBorders>
          </w:tcPr>
          <w:p w14:paraId="2931628C" w14:textId="33999C90" w:rsidR="00257DF7" w:rsidRPr="00FC164B" w:rsidRDefault="00257DF7" w:rsidP="00FC164B">
            <w:pPr>
              <w:jc w:val="center"/>
              <w:rPr>
                <w:i/>
                <w:iCs/>
              </w:rPr>
            </w:pPr>
            <w:r w:rsidRPr="00FC164B">
              <w:rPr>
                <w:i/>
                <w:iCs/>
              </w:rPr>
              <w:t>10</w:t>
            </w:r>
          </w:p>
        </w:tc>
        <w:tc>
          <w:tcPr>
            <w:tcW w:w="3192" w:type="dxa"/>
            <w:tcBorders>
              <w:top w:val="single" w:sz="12" w:space="0" w:color="auto"/>
              <w:left w:val="single" w:sz="12" w:space="0" w:color="auto"/>
              <w:bottom w:val="single" w:sz="12" w:space="0" w:color="E7E6E6" w:themeColor="background2"/>
              <w:right w:val="single" w:sz="12" w:space="0" w:color="000000" w:themeColor="text1"/>
            </w:tcBorders>
          </w:tcPr>
          <w:p w14:paraId="669E5466" w14:textId="2718034D" w:rsidR="00257DF7" w:rsidRPr="0096015C" w:rsidRDefault="00257DF7" w:rsidP="00FC164B">
            <w:pPr>
              <w:jc w:val="center"/>
            </w:pPr>
            <w:r w:rsidRPr="0096015C">
              <w:t>1</w:t>
            </w:r>
          </w:p>
        </w:tc>
        <w:tc>
          <w:tcPr>
            <w:tcW w:w="3192" w:type="dxa"/>
            <w:tcBorders>
              <w:top w:val="single" w:sz="12" w:space="0" w:color="auto"/>
              <w:left w:val="single" w:sz="12" w:space="0" w:color="000000" w:themeColor="text1"/>
              <w:bottom w:val="single" w:sz="12" w:space="0" w:color="E7E6E6" w:themeColor="background2"/>
              <w:right w:val="nil"/>
            </w:tcBorders>
          </w:tcPr>
          <w:p w14:paraId="6318A817" w14:textId="727F68C1" w:rsidR="00257DF7" w:rsidRPr="0096015C" w:rsidRDefault="00257DF7" w:rsidP="00FC164B">
            <w:pPr>
              <w:jc w:val="center"/>
            </w:pPr>
            <w:r w:rsidRPr="0096015C">
              <w:t>0.83</w:t>
            </w:r>
          </w:p>
        </w:tc>
      </w:tr>
      <w:tr w:rsidR="00257DF7" w:rsidRPr="0096015C" w14:paraId="50C8D183"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39A845ED" w14:textId="63CF560F" w:rsidR="00257DF7" w:rsidRPr="00FC164B" w:rsidRDefault="00257DF7" w:rsidP="00FC164B">
            <w:pPr>
              <w:jc w:val="center"/>
              <w:rPr>
                <w:i/>
                <w:iCs/>
              </w:rPr>
            </w:pPr>
            <w:r w:rsidRPr="00FC164B">
              <w:rPr>
                <w:i/>
                <w:iCs/>
              </w:rPr>
              <w:t>12</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078F6952" w14:textId="5F43634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23C82890" w14:textId="53DEE830" w:rsidR="00257DF7" w:rsidRPr="0096015C" w:rsidRDefault="00257DF7" w:rsidP="00FC164B">
            <w:pPr>
              <w:jc w:val="center"/>
            </w:pPr>
            <w:r w:rsidRPr="0096015C">
              <w:t>0.882</w:t>
            </w:r>
          </w:p>
        </w:tc>
      </w:tr>
      <w:tr w:rsidR="00257DF7" w:rsidRPr="0096015C" w14:paraId="46939219"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431A6715" w14:textId="4778A4B8" w:rsidR="00257DF7" w:rsidRPr="00FC164B" w:rsidRDefault="00257DF7" w:rsidP="00FC164B">
            <w:pPr>
              <w:jc w:val="center"/>
              <w:rPr>
                <w:i/>
                <w:iCs/>
              </w:rPr>
            </w:pPr>
            <w:r w:rsidRPr="00FC164B">
              <w:rPr>
                <w:i/>
                <w:iCs/>
              </w:rPr>
              <w:t>14</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6F157F5" w14:textId="3744B7D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53C84F35" w14:textId="1BCF571D" w:rsidR="00257DF7" w:rsidRPr="0096015C" w:rsidRDefault="00257DF7" w:rsidP="00FC164B">
            <w:pPr>
              <w:jc w:val="center"/>
            </w:pPr>
            <w:r w:rsidRPr="0096015C">
              <w:t>0.918</w:t>
            </w:r>
          </w:p>
        </w:tc>
      </w:tr>
      <w:tr w:rsidR="00257DF7" w:rsidRPr="0096015C" w14:paraId="0F3A87D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2658ADDD" w14:textId="0368EE39" w:rsidR="00257DF7" w:rsidRPr="00FC164B" w:rsidRDefault="00257DF7" w:rsidP="00FC164B">
            <w:pPr>
              <w:jc w:val="center"/>
              <w:rPr>
                <w:i/>
                <w:iCs/>
              </w:rPr>
            </w:pPr>
            <w:r w:rsidRPr="00FC164B">
              <w:rPr>
                <w:i/>
                <w:iCs/>
              </w:rPr>
              <w:t>16</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3312B687" w14:textId="624DA884"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6FF11834" w14:textId="3D111097" w:rsidR="00257DF7" w:rsidRPr="0096015C" w:rsidRDefault="00257DF7" w:rsidP="00FC164B">
            <w:pPr>
              <w:jc w:val="center"/>
            </w:pPr>
            <w:r w:rsidRPr="0096015C">
              <w:t>0.966</w:t>
            </w:r>
          </w:p>
        </w:tc>
      </w:tr>
      <w:tr w:rsidR="00257DF7" w:rsidRPr="0096015C" w14:paraId="71059DF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53791964" w14:textId="52BEA239" w:rsidR="00257DF7" w:rsidRPr="00FC164B" w:rsidRDefault="00257DF7" w:rsidP="00FC164B">
            <w:pPr>
              <w:jc w:val="center"/>
              <w:rPr>
                <w:i/>
                <w:iCs/>
              </w:rPr>
            </w:pPr>
            <w:r w:rsidRPr="00FC164B">
              <w:rPr>
                <w:i/>
                <w:iCs/>
              </w:rPr>
              <w:t>18</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7D00192" w14:textId="5846C1FE"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31D91BA0" w14:textId="35F23A05" w:rsidR="00257DF7" w:rsidRPr="0096015C" w:rsidRDefault="00257DF7" w:rsidP="00FC164B">
            <w:pPr>
              <w:jc w:val="center"/>
            </w:pPr>
            <w:r w:rsidRPr="0096015C">
              <w:t>0.948</w:t>
            </w:r>
          </w:p>
        </w:tc>
      </w:tr>
      <w:tr w:rsidR="00257DF7" w:rsidRPr="0096015C" w14:paraId="5F10A763" w14:textId="77777777" w:rsidTr="00FC164B">
        <w:tc>
          <w:tcPr>
            <w:tcW w:w="3192" w:type="dxa"/>
            <w:tcBorders>
              <w:top w:val="single" w:sz="12" w:space="0" w:color="E7E6E6" w:themeColor="background2"/>
              <w:left w:val="nil"/>
              <w:bottom w:val="nil"/>
              <w:right w:val="single" w:sz="12" w:space="0" w:color="auto"/>
            </w:tcBorders>
          </w:tcPr>
          <w:p w14:paraId="7F891810" w14:textId="35B5281D" w:rsidR="00257DF7" w:rsidRPr="00FC164B" w:rsidRDefault="00257DF7" w:rsidP="00FC164B">
            <w:pPr>
              <w:jc w:val="center"/>
              <w:rPr>
                <w:i/>
                <w:iCs/>
              </w:rPr>
            </w:pPr>
            <w:r w:rsidRPr="00FC164B">
              <w:rPr>
                <w:i/>
                <w:iCs/>
              </w:rPr>
              <w:t>20</w:t>
            </w:r>
          </w:p>
        </w:tc>
        <w:tc>
          <w:tcPr>
            <w:tcW w:w="3192" w:type="dxa"/>
            <w:tcBorders>
              <w:top w:val="single" w:sz="12" w:space="0" w:color="E7E6E6" w:themeColor="background2"/>
              <w:left w:val="single" w:sz="12" w:space="0" w:color="auto"/>
              <w:bottom w:val="nil"/>
              <w:right w:val="single" w:sz="12" w:space="0" w:color="000000" w:themeColor="text1"/>
            </w:tcBorders>
          </w:tcPr>
          <w:p w14:paraId="496D2535" w14:textId="2D8D18A6"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nil"/>
              <w:right w:val="nil"/>
            </w:tcBorders>
          </w:tcPr>
          <w:p w14:paraId="7B3944C8" w14:textId="4B9D2B9C" w:rsidR="00257DF7" w:rsidRPr="0096015C" w:rsidRDefault="00257DF7" w:rsidP="00FC164B">
            <w:pPr>
              <w:keepNext/>
              <w:jc w:val="center"/>
            </w:pPr>
            <w:r w:rsidRPr="0096015C">
              <w:t>0.980</w:t>
            </w:r>
          </w:p>
        </w:tc>
      </w:tr>
    </w:tbl>
    <w:p w14:paraId="0E9F9411" w14:textId="03B94FEB" w:rsidR="00257DF7" w:rsidRPr="00257DF7" w:rsidRDefault="00FC164B" w:rsidP="00FC164B">
      <w:pPr>
        <w:pStyle w:val="Caption"/>
        <w:rPr>
          <w:rFonts w:ascii="Lucida Console" w:eastAsia="Times New Roman" w:hAnsi="Lucida Console" w:cs="Courier New"/>
          <w:color w:val="000000"/>
          <w:sz w:val="20"/>
          <w:szCs w:val="20"/>
        </w:rPr>
      </w:pPr>
      <w:r>
        <w:t xml:space="preserve">Table </w:t>
      </w:r>
      <w:fldSimple w:instr=" SEQ Table \* ARABIC ">
        <w:r w:rsidR="00F54DBC">
          <w:rPr>
            <w:noProof/>
          </w:rPr>
          <w:t>1</w:t>
        </w:r>
      </w:fldSimple>
      <w:r>
        <w:t>: Simulated power values for 10, 12, 14, 16, 18 and 20 participants.</w:t>
      </w:r>
    </w:p>
    <w:p w14:paraId="74212E6B" w14:textId="567A98E9" w:rsidR="00A76B32" w:rsidRDefault="00257DF7" w:rsidP="00D217A0">
      <w:pPr>
        <w:jc w:val="both"/>
      </w:pPr>
      <w:r w:rsidRPr="0096015C">
        <w:t xml:space="preserve">While the effect should be easily detectable for the accuracy-based hypothesis, the precision hypothesis is somewhat harder to detect and requires at least </w:t>
      </w:r>
      <w:r w:rsidR="0096015C" w:rsidRPr="0096015C">
        <w:t>14 subjects</w:t>
      </w:r>
      <w:r w:rsidR="0096015C">
        <w:t xml:space="preserve"> (for a power above 0.9)</w:t>
      </w:r>
      <w:r w:rsidR="0096015C" w:rsidRPr="0096015C">
        <w:t xml:space="preserve">. As it is not very costly for us to add </w:t>
      </w:r>
      <w:r w:rsidR="0096015C">
        <w:t xml:space="preserve">more subjects, </w:t>
      </w:r>
      <w:r w:rsidR="0096015C" w:rsidRPr="0096015C">
        <w:rPr>
          <w:b/>
          <w:bCs/>
        </w:rPr>
        <w:t>we aim for a power of 0.95, which should be achieved with roughly 16 subjects.</w:t>
      </w:r>
      <w:r w:rsidR="0096015C">
        <w:t xml:space="preserve"> </w:t>
      </w:r>
      <w:r w:rsidR="00FC164B">
        <w:t>Note that, a</w:t>
      </w:r>
      <w:r w:rsidR="0096015C">
        <w:t>s the simulation process involves several sources of uncertainty, some variability is to be expected in the results</w:t>
      </w:r>
      <w:r w:rsidR="00FC164B">
        <w:t>, which explains why the simulated power for 18 subjects is lower than the power simulated for 16 subjects</w:t>
      </w:r>
      <w:r w:rsidR="0096015C">
        <w:t>.</w:t>
      </w:r>
    </w:p>
    <w:p w14:paraId="409C48C1" w14:textId="01657419" w:rsidR="00A76B32" w:rsidRDefault="00A76B32" w:rsidP="00F1177B">
      <w:pPr>
        <w:pStyle w:val="Heading3"/>
      </w:pPr>
      <w:r w:rsidRPr="00A76B32">
        <w:lastRenderedPageBreak/>
        <w:t>Pre-existing Data</w:t>
      </w:r>
    </w:p>
    <w:p w14:paraId="4EBFBF20" w14:textId="08C4843A" w:rsidR="00A76B32" w:rsidRDefault="00D8489E" w:rsidP="00D217A0">
      <w:pPr>
        <w:jc w:val="both"/>
      </w:pPr>
      <w:r>
        <w:t>W</w:t>
      </w:r>
      <w:r w:rsidR="00A76B32">
        <w:t xml:space="preserve">e collected data from </w:t>
      </w:r>
      <w:r w:rsidR="00824D90">
        <w:t>seven</w:t>
      </w:r>
      <w:r w:rsidR="00A76B32">
        <w:t xml:space="preserve"> pilot </w:t>
      </w:r>
      <w:r w:rsidR="00A90434">
        <w:t>participants</w:t>
      </w:r>
      <w:r w:rsidR="00A76B32">
        <w:t>.</w:t>
      </w:r>
      <w:r w:rsidR="00686F57">
        <w:t xml:space="preserve"> One (s07) was excluded because some of her PESTs did not converge. Two participants (s01 and s02) had previously done the task in 2D, but only their 3D data w</w:t>
      </w:r>
      <w:r w:rsidR="00692796">
        <w:t>ere</w:t>
      </w:r>
      <w:r w:rsidR="00686F57">
        <w:t xml:space="preserve"> included in the analysis.</w:t>
      </w:r>
      <w:r w:rsidR="008B3B08">
        <w:t xml:space="preserve"> Pilot results</w:t>
      </w:r>
      <w:r w:rsidR="00A76B32">
        <w:t xml:space="preserve"> are largely in line with our predictions: In terms of JNDs, we </w:t>
      </w:r>
      <w:r>
        <w:t xml:space="preserve">found </w:t>
      </w:r>
      <w:r w:rsidR="00A76B32">
        <w:t xml:space="preserve">that our Test Model </w:t>
      </w:r>
      <w:r w:rsidR="00842F42">
        <w:t>wa</w:t>
      </w:r>
      <w:r w:rsidR="00A76B32">
        <w:t>s</w:t>
      </w:r>
      <w:r w:rsidR="00740F7C">
        <w:t xml:space="preserve"> </w:t>
      </w:r>
      <w:r w:rsidR="00A76B32">
        <w:t xml:space="preserve">significantly better than the Null Model </w:t>
      </w:r>
      <w:r w:rsidR="00740F7C">
        <w:t xml:space="preserve">(p </w:t>
      </w:r>
      <w:r w:rsidR="00F23D52">
        <w:t>=</w:t>
      </w:r>
      <w:r w:rsidR="00740F7C">
        <w:t xml:space="preserve"> 0.0</w:t>
      </w:r>
      <w:r w:rsidR="00F23D52">
        <w:t>2</w:t>
      </w:r>
      <w:r w:rsidR="00740F7C">
        <w:t>)</w:t>
      </w:r>
      <w:r w:rsidR="00A76B32">
        <w:t xml:space="preserve">, </w:t>
      </w:r>
      <w:r w:rsidR="00740F7C">
        <w:t xml:space="preserve">and </w:t>
      </w:r>
      <w:r w:rsidR="00A76B32">
        <w:t xml:space="preserve">effects </w:t>
      </w:r>
      <w:r w:rsidR="003F215D">
        <w:t>trend</w:t>
      </w:r>
      <w:r>
        <w:t>ed</w:t>
      </w:r>
      <w:r w:rsidR="003F215D">
        <w:t xml:space="preserve"> in the direction of our hypothesis (regression coefficients of -0.</w:t>
      </w:r>
      <w:r w:rsidR="009D1039">
        <w:t>078</w:t>
      </w:r>
      <w:r w:rsidR="003F215D">
        <w:t>, SE = 0.0</w:t>
      </w:r>
      <w:r w:rsidR="008B3B08">
        <w:t>3</w:t>
      </w:r>
      <w:r w:rsidR="009D1039">
        <w:t>4</w:t>
      </w:r>
      <w:r w:rsidR="003F215D">
        <w:t xml:space="preserve">, for the interaction between </w:t>
      </w:r>
      <w:ins w:id="255" w:author="Björn Jörges" w:date="2020-05-16T04:33:00Z">
        <w:r w:rsidR="0060586A">
          <w:t xml:space="preserve">visually simulated </w:t>
        </w:r>
      </w:ins>
      <w:r w:rsidR="009D1039">
        <w:t xml:space="preserve">self-motion present </w:t>
      </w:r>
      <w:r w:rsidR="003F215D">
        <w:t xml:space="preserve">and the difference in </w:t>
      </w:r>
      <w:del w:id="256" w:author="Björn Jörges" w:date="2020-05-16T04:23:00Z">
        <w:r w:rsidR="003F215D" w:rsidDel="002100A0">
          <w:delText>velocit</w:delText>
        </w:r>
        <w:r w:rsidR="003F215D" w:rsidRPr="003F215D" w:rsidDel="002100A0">
          <w:delText>y</w:delText>
        </w:r>
      </w:del>
      <w:ins w:id="257" w:author="Björn Jörges" w:date="2020-05-16T04:23:00Z">
        <w:r w:rsidR="002100A0">
          <w:t>speed</w:t>
        </w:r>
      </w:ins>
      <w:r w:rsidR="00DF09AE">
        <w:t>,</w:t>
      </w:r>
      <w:r w:rsidR="00C535BE">
        <w:t xml:space="preserve"> </w:t>
      </w:r>
      <w:r w:rsidR="003F215D">
        <w:t>which corresponds to</w:t>
      </w:r>
      <w:r w:rsidR="00DF09AE">
        <w:t xml:space="preserve"> a</w:t>
      </w:r>
      <w:r w:rsidR="003F215D">
        <w:t xml:space="preserve"> lower precisio</w:t>
      </w:r>
      <w:r w:rsidR="00DF09AE">
        <w:t>n</w:t>
      </w:r>
      <w:r w:rsidR="003F215D">
        <w:t xml:space="preserve">). For the PSEs, we </w:t>
      </w:r>
      <w:r>
        <w:t>found</w:t>
      </w:r>
      <w:r w:rsidR="003F215D">
        <w:t xml:space="preserve"> that our Test Model </w:t>
      </w:r>
      <w:r>
        <w:t>was</w:t>
      </w:r>
      <w:r w:rsidR="003F215D">
        <w:t xml:space="preserve"> significantly better than the Null Model (p &lt; 0.00</w:t>
      </w:r>
      <w:r w:rsidR="009D1039">
        <w:t>1</w:t>
      </w:r>
      <w:r w:rsidR="003F215D">
        <w:t xml:space="preserve">), and the effects go </w:t>
      </w:r>
      <w:r w:rsidR="00D63464">
        <w:t xml:space="preserve">largely </w:t>
      </w:r>
      <w:r w:rsidR="003F215D">
        <w:t>in the expected direction (regression coefficients of 0.</w:t>
      </w:r>
      <w:r w:rsidR="00D63464">
        <w:t>0</w:t>
      </w:r>
      <w:r w:rsidR="008B3B08">
        <w:t>72</w:t>
      </w:r>
      <w:r w:rsidR="003F215D">
        <w:t>, SE = 0.05, for the main effect of congruent motion, and -0.</w:t>
      </w:r>
      <w:r w:rsidR="00D63464">
        <w:t>2</w:t>
      </w:r>
      <w:r w:rsidR="008B3B08">
        <w:t>5</w:t>
      </w:r>
      <w:r w:rsidR="003F215D">
        <w:t>, SE = 0.05</w:t>
      </w:r>
      <w:r w:rsidR="008B3B08">
        <w:t>3</w:t>
      </w:r>
      <w:r w:rsidR="003F215D">
        <w:t>, for the main effect of incongruent motion; which corresponds to a lower perceived speed for congruent motion and</w:t>
      </w:r>
      <w:ins w:id="258" w:author="Björn Jörges" w:date="2020-05-16T04:33:00Z">
        <w:r w:rsidR="0060586A">
          <w:t xml:space="preserve"> visually</w:t>
        </w:r>
        <w:r w:rsidR="00833E11">
          <w:t xml:space="preserve"> evoked</w:t>
        </w:r>
      </w:ins>
      <w:r w:rsidR="003F215D">
        <w:t xml:space="preserve"> self-motion, and a higher perceived speed for incongruent motion and </w:t>
      </w:r>
      <w:ins w:id="259" w:author="Björn Jörges" w:date="2020-05-16T04:34:00Z">
        <w:r w:rsidR="00833E11">
          <w:t xml:space="preserve">visually evoked </w:t>
        </w:r>
      </w:ins>
      <w:r w:rsidR="003F215D">
        <w:t>self-motio</w:t>
      </w:r>
      <w:r w:rsidR="00740F7C">
        <w:t>n</w:t>
      </w:r>
      <w:r w:rsidR="00D63464">
        <w:t>)</w:t>
      </w:r>
      <w:r w:rsidR="00740F7C">
        <w:t xml:space="preserve">. The </w:t>
      </w:r>
      <w:r w:rsidR="00D63464">
        <w:t>code used for this analysis</w:t>
      </w:r>
      <w:r w:rsidR="0023733E">
        <w:t xml:space="preserve"> as well as the pilot data</w:t>
      </w:r>
      <w:r w:rsidR="00D63464">
        <w:t xml:space="preserve"> </w:t>
      </w:r>
      <w:r w:rsidR="0023733E">
        <w:t xml:space="preserve">are </w:t>
      </w:r>
      <w:r w:rsidR="00D63464">
        <w:t xml:space="preserve">available </w:t>
      </w:r>
      <w:del w:id="260" w:author="Björn Jörges" w:date="2020-05-21T02:58:00Z">
        <w:r w:rsidR="00D63464" w:rsidDel="0095530C">
          <w:delText>under</w:delText>
        </w:r>
        <w:r w:rsidR="00033D1F" w:rsidDel="0095530C">
          <w:delText xml:space="preserve"> </w:delText>
        </w:r>
      </w:del>
      <w:ins w:id="261" w:author="Björn Jörges" w:date="2020-05-21T02:58:00Z">
        <w:r w:rsidR="0095530C">
          <w:fldChar w:fldCharType="begin"/>
        </w:r>
        <w:r w:rsidR="0095530C">
          <w:instrText xml:space="preserve"> HYPERLINK "https://github.com/b-jorges/Motion-Perception-during-Self-Motion/blob/master/AnalysisPilotData.R" </w:instrText>
        </w:r>
        <w:r w:rsidR="0095530C">
          <w:fldChar w:fldCharType="separate"/>
        </w:r>
        <w:r w:rsidR="0095530C" w:rsidRPr="0095530C">
          <w:rPr>
            <w:rStyle w:val="Hyperlink"/>
          </w:rPr>
          <w:t>on GitHub</w:t>
        </w:r>
        <w:r w:rsidR="0095530C">
          <w:fldChar w:fldCharType="end"/>
        </w:r>
      </w:ins>
      <w:del w:id="262" w:author="Björn Jörges" w:date="2020-05-21T02:58:00Z">
        <w:r w:rsidR="00304B82" w:rsidDel="0095530C">
          <w:fldChar w:fldCharType="begin"/>
        </w:r>
        <w:r w:rsidR="00304B82" w:rsidDel="0095530C">
          <w:delInstrText xml:space="preserve"> HYPERLINK "https://github.com/b-jorges/Motion-Perception-during-Self-Motion/blob/master/AnalysisPilotData.R" </w:delInstrText>
        </w:r>
        <w:r w:rsidR="00304B82" w:rsidDel="0095530C">
          <w:fldChar w:fldCharType="separate"/>
        </w:r>
        <w:r w:rsidR="00033D1F" w:rsidRPr="00033D1F" w:rsidDel="0095530C">
          <w:rPr>
            <w:rStyle w:val="Hyperlink"/>
          </w:rPr>
          <w:delText>https://github.com/b-jorges/Motion-Perception-during-Self-Motion/blob/master/AnalysisPilotData.R</w:delText>
        </w:r>
        <w:r w:rsidR="00304B82" w:rsidDel="0095530C">
          <w:rPr>
            <w:rStyle w:val="Hyperlink"/>
          </w:rPr>
          <w:fldChar w:fldCharType="end"/>
        </w:r>
      </w:del>
      <w:r w:rsidR="00027D49">
        <w:t>.</w:t>
      </w:r>
    </w:p>
    <w:p w14:paraId="4DE34B95" w14:textId="399F3389" w:rsidR="00A76B32" w:rsidRDefault="00EA20CB" w:rsidP="00D217A0">
      <w:pPr>
        <w:jc w:val="both"/>
      </w:pPr>
      <w:r>
        <w:t xml:space="preserve">The pilot data </w:t>
      </w:r>
      <w:r w:rsidR="00D8489E">
        <w:t xml:space="preserve">were not </w:t>
      </w:r>
      <w:r>
        <w:t>included into the final analysis; we recruit</w:t>
      </w:r>
      <w:r w:rsidR="00D8489E">
        <w:t>ed</w:t>
      </w:r>
      <w:r>
        <w:t xml:space="preserve"> </w:t>
      </w:r>
      <w:r w:rsidR="005600F5">
        <w:t xml:space="preserve">16 </w:t>
      </w:r>
      <w:r>
        <w:t>new subjects.</w:t>
      </w:r>
    </w:p>
    <w:p w14:paraId="08989E76" w14:textId="55AB7B54" w:rsidR="00C4466E" w:rsidRDefault="00C4466E" w:rsidP="00D217A0">
      <w:pPr>
        <w:jc w:val="both"/>
      </w:pPr>
    </w:p>
    <w:p w14:paraId="2EA723C7" w14:textId="07625559" w:rsidR="00D8489E" w:rsidRPr="00053752" w:rsidRDefault="00D8489E" w:rsidP="00F1177B">
      <w:pPr>
        <w:pStyle w:val="Heading3"/>
      </w:pPr>
      <w:r w:rsidRPr="00053752">
        <w:t xml:space="preserve">Open </w:t>
      </w:r>
      <w:r w:rsidR="001F1772">
        <w:t>Practices</w:t>
      </w:r>
    </w:p>
    <w:p w14:paraId="74669724" w14:textId="40F3B0BD" w:rsidR="00D8489E" w:rsidRDefault="00CB273E" w:rsidP="00D217A0">
      <w:pPr>
        <w:jc w:val="both"/>
      </w:pPr>
      <w:r>
        <w:t>A</w:t>
      </w:r>
      <w:r w:rsidR="00D8489E">
        <w:t xml:space="preserve">ll raw data collected during this project </w:t>
      </w:r>
      <w:r>
        <w:t xml:space="preserve">are published </w:t>
      </w:r>
      <w:r w:rsidR="00D8489E">
        <w:t xml:space="preserve">in the GitHub repository </w:t>
      </w:r>
      <w:hyperlink r:id="rId11" w:history="1">
        <w:r w:rsidR="00D8489E">
          <w:rPr>
            <w:rStyle w:val="Hyperlink"/>
          </w:rPr>
          <w:t>https://github.com/b-jorges/Motion-Perception-during-Self-Motion/</w:t>
        </w:r>
      </w:hyperlink>
      <w:r w:rsidR="001E4B8F">
        <w:t>, as well as all the code used for analysis.</w:t>
      </w:r>
      <w:r w:rsidR="00D8489E">
        <w:t xml:space="preserve"> </w:t>
      </w:r>
      <w:r w:rsidR="001E4B8F">
        <w:t xml:space="preserve">Furthermore, the Unity project used to present the stimulus and collect data is available </w:t>
      </w:r>
      <w:r w:rsidR="00754E15">
        <w:t xml:space="preserve">on OSF under </w:t>
      </w:r>
      <w:hyperlink r:id="rId12" w:history="1">
        <w:r w:rsidR="00754E15">
          <w:rPr>
            <w:rStyle w:val="Hyperlink"/>
          </w:rPr>
          <w:t>https://osf.io/m6ukw/</w:t>
        </w:r>
      </w:hyperlink>
      <w:r w:rsidR="00754E15">
        <w:t>.</w:t>
      </w:r>
    </w:p>
    <w:p w14:paraId="776CD4A8" w14:textId="77777777" w:rsidR="00D8489E" w:rsidRDefault="00D8489E" w:rsidP="00D217A0">
      <w:pPr>
        <w:jc w:val="both"/>
      </w:pPr>
    </w:p>
    <w:p w14:paraId="32E3901B" w14:textId="276DA402" w:rsidR="00C4466E" w:rsidRPr="008742E6" w:rsidRDefault="00EB5260" w:rsidP="00F1177B">
      <w:pPr>
        <w:pStyle w:val="Heading3"/>
        <w:rPr>
          <w:lang w:val="es-ES"/>
        </w:rPr>
      </w:pPr>
      <w:proofErr w:type="spellStart"/>
      <w:r w:rsidRPr="008742E6">
        <w:rPr>
          <w:lang w:val="es-ES"/>
        </w:rPr>
        <w:t>References</w:t>
      </w:r>
      <w:proofErr w:type="spellEnd"/>
    </w:p>
    <w:p w14:paraId="3DF8E8F0" w14:textId="5CB8C9D0" w:rsidR="0059001D" w:rsidRPr="0059001D" w:rsidRDefault="003D36DD" w:rsidP="0059001D">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EE3598">
        <w:rPr>
          <w:lang w:val="es-ES"/>
        </w:rPr>
        <w:instrText xml:space="preserve">ADDIN Mendeley Bibliography CSL_BIBLIOGRAPHY </w:instrText>
      </w:r>
      <w:r>
        <w:fldChar w:fldCharType="separate"/>
      </w:r>
      <w:r w:rsidR="0059001D" w:rsidRPr="00415B71">
        <w:rPr>
          <w:rFonts w:ascii="Calibri" w:hAnsi="Calibri" w:cs="Calibri"/>
          <w:noProof/>
          <w:szCs w:val="24"/>
          <w:lang w:val="es-ES"/>
          <w:rPrChange w:id="263" w:author="Björn Jörges" w:date="2020-05-23T19:22:00Z">
            <w:rPr>
              <w:rFonts w:ascii="Calibri" w:hAnsi="Calibri" w:cs="Calibri"/>
              <w:noProof/>
              <w:szCs w:val="24"/>
            </w:rPr>
          </w:rPrChange>
        </w:rPr>
        <w:t xml:space="preserve">Aguado, B., &amp; López-Moliner, J. (2019). </w:t>
      </w:r>
      <w:r w:rsidR="0059001D" w:rsidRPr="0059001D">
        <w:rPr>
          <w:rFonts w:ascii="Calibri" w:hAnsi="Calibri" w:cs="Calibri"/>
          <w:noProof/>
          <w:szCs w:val="24"/>
        </w:rPr>
        <w:t xml:space="preserve">Perceived speed of motion in depth modulates misjudgements of approaching trajectories consistently with a slow prior. </w:t>
      </w:r>
      <w:r w:rsidR="0059001D" w:rsidRPr="0059001D">
        <w:rPr>
          <w:rFonts w:ascii="Calibri" w:hAnsi="Calibri" w:cs="Calibri"/>
          <w:i/>
          <w:iCs/>
          <w:noProof/>
          <w:szCs w:val="24"/>
        </w:rPr>
        <w:t>Vision Research</w:t>
      </w:r>
      <w:r w:rsidR="0059001D" w:rsidRPr="0059001D">
        <w:rPr>
          <w:rFonts w:ascii="Calibri" w:hAnsi="Calibri" w:cs="Calibri"/>
          <w:noProof/>
          <w:szCs w:val="24"/>
        </w:rPr>
        <w:t xml:space="preserve">, </w:t>
      </w:r>
      <w:r w:rsidR="0059001D" w:rsidRPr="0059001D">
        <w:rPr>
          <w:rFonts w:ascii="Calibri" w:hAnsi="Calibri" w:cs="Calibri"/>
          <w:i/>
          <w:iCs/>
          <w:noProof/>
          <w:szCs w:val="24"/>
        </w:rPr>
        <w:t>159</w:t>
      </w:r>
      <w:r w:rsidR="0059001D" w:rsidRPr="0059001D">
        <w:rPr>
          <w:rFonts w:ascii="Calibri" w:hAnsi="Calibri" w:cs="Calibri"/>
          <w:noProof/>
          <w:szCs w:val="24"/>
        </w:rPr>
        <w:t>, 1–9. https://doi.org/10.1016/j.visres.2019.03.009</w:t>
      </w:r>
    </w:p>
    <w:p w14:paraId="110D092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Aguilar-Lleyda, D., Tubau, E., &amp; López-Moliner, J. (2018). An object-tracking model that combines position and speed explains spatial and temporal responses in a timing task.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18</w:t>
      </w:r>
      <w:r w:rsidRPr="0059001D">
        <w:rPr>
          <w:rFonts w:ascii="Calibri" w:hAnsi="Calibri" w:cs="Calibri"/>
          <w:noProof/>
          <w:szCs w:val="24"/>
        </w:rPr>
        <w:t>(12), 12. https://doi.org/10.1167/18.12.12</w:t>
      </w:r>
    </w:p>
    <w:p w14:paraId="3C248EA2"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Becker, W., Nasios, G., Raab, S., &amp; Jürgens, R. (2002). Fusion of vestibular and podokinesthetic information during self-turning towards instructed targets. </w:t>
      </w:r>
      <w:r w:rsidRPr="0059001D">
        <w:rPr>
          <w:rFonts w:ascii="Calibri" w:hAnsi="Calibri" w:cs="Calibri"/>
          <w:i/>
          <w:iCs/>
          <w:noProof/>
          <w:szCs w:val="24"/>
        </w:rPr>
        <w:t>Experimental Brain Research</w:t>
      </w:r>
      <w:r w:rsidRPr="0059001D">
        <w:rPr>
          <w:rFonts w:ascii="Calibri" w:hAnsi="Calibri" w:cs="Calibri"/>
          <w:noProof/>
          <w:szCs w:val="24"/>
        </w:rPr>
        <w:t xml:space="preserve">, </w:t>
      </w:r>
      <w:r w:rsidRPr="0059001D">
        <w:rPr>
          <w:rFonts w:ascii="Calibri" w:hAnsi="Calibri" w:cs="Calibri"/>
          <w:i/>
          <w:iCs/>
          <w:noProof/>
          <w:szCs w:val="24"/>
        </w:rPr>
        <w:t>144</w:t>
      </w:r>
      <w:r w:rsidRPr="0059001D">
        <w:rPr>
          <w:rFonts w:ascii="Calibri" w:hAnsi="Calibri" w:cs="Calibri"/>
          <w:noProof/>
          <w:szCs w:val="24"/>
        </w:rPr>
        <w:t>(4), 458–474. https://doi.org/10.1007/s00221-002-1053-5</w:t>
      </w:r>
    </w:p>
    <w:p w14:paraId="6180AD8C"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Brosgole, L., &amp; Whalen, P. M. (1967). The effect of enclosure on the allocation of visually induced movement. </w:t>
      </w:r>
      <w:r w:rsidRPr="0059001D">
        <w:rPr>
          <w:rFonts w:ascii="Calibri" w:hAnsi="Calibri" w:cs="Calibri"/>
          <w:i/>
          <w:iCs/>
          <w:noProof/>
          <w:szCs w:val="24"/>
        </w:rPr>
        <w:t>Psychonomic Science</w:t>
      </w:r>
      <w:r w:rsidRPr="0059001D">
        <w:rPr>
          <w:rFonts w:ascii="Calibri" w:hAnsi="Calibri" w:cs="Calibri"/>
          <w:noProof/>
          <w:szCs w:val="24"/>
        </w:rPr>
        <w:t xml:space="preserve">, </w:t>
      </w:r>
      <w:r w:rsidRPr="0059001D">
        <w:rPr>
          <w:rFonts w:ascii="Calibri" w:hAnsi="Calibri" w:cs="Calibri"/>
          <w:i/>
          <w:iCs/>
          <w:noProof/>
          <w:szCs w:val="24"/>
        </w:rPr>
        <w:t>8</w:t>
      </w:r>
      <w:r w:rsidRPr="0059001D">
        <w:rPr>
          <w:rFonts w:ascii="Calibri" w:hAnsi="Calibri" w:cs="Calibri"/>
          <w:noProof/>
          <w:szCs w:val="24"/>
        </w:rPr>
        <w:t>(2), 69–70. https://doi.org/10.3758/BF03330671</w:t>
      </w:r>
    </w:p>
    <w:p w14:paraId="208EC5C1" w14:textId="77777777" w:rsidR="0059001D" w:rsidRPr="00415B71" w:rsidRDefault="0059001D" w:rsidP="0059001D">
      <w:pPr>
        <w:widowControl w:val="0"/>
        <w:autoSpaceDE w:val="0"/>
        <w:autoSpaceDN w:val="0"/>
        <w:adjustRightInd w:val="0"/>
        <w:spacing w:line="240" w:lineRule="auto"/>
        <w:ind w:left="480" w:hanging="480"/>
        <w:rPr>
          <w:rFonts w:ascii="Calibri" w:hAnsi="Calibri" w:cs="Calibri"/>
          <w:noProof/>
          <w:szCs w:val="24"/>
          <w:lang w:val="de-DE"/>
          <w:rPrChange w:id="264" w:author="Björn Jörges" w:date="2020-05-23T19:22:00Z">
            <w:rPr>
              <w:rFonts w:ascii="Calibri" w:hAnsi="Calibri" w:cs="Calibri"/>
              <w:noProof/>
              <w:szCs w:val="24"/>
            </w:rPr>
          </w:rPrChange>
        </w:rPr>
      </w:pPr>
      <w:r w:rsidRPr="0059001D">
        <w:rPr>
          <w:rFonts w:ascii="Calibri" w:hAnsi="Calibri" w:cs="Calibri"/>
          <w:noProof/>
          <w:szCs w:val="24"/>
        </w:rPr>
        <w:t xml:space="preserve">Burr, D., Tozzi, A., &amp; Morrone, M. C. (2007). Neural mechanisms for timing visual events are spatially selective in real-world coordinates. </w:t>
      </w:r>
      <w:r w:rsidRPr="00415B71">
        <w:rPr>
          <w:rFonts w:ascii="Calibri" w:hAnsi="Calibri" w:cs="Calibri"/>
          <w:i/>
          <w:iCs/>
          <w:noProof/>
          <w:szCs w:val="24"/>
          <w:lang w:val="de-DE"/>
          <w:rPrChange w:id="265" w:author="Björn Jörges" w:date="2020-05-23T19:22:00Z">
            <w:rPr>
              <w:rFonts w:ascii="Calibri" w:hAnsi="Calibri" w:cs="Calibri"/>
              <w:i/>
              <w:iCs/>
              <w:noProof/>
              <w:szCs w:val="24"/>
            </w:rPr>
          </w:rPrChange>
        </w:rPr>
        <w:t>Nature Neuroscience</w:t>
      </w:r>
      <w:r w:rsidRPr="00415B71">
        <w:rPr>
          <w:rFonts w:ascii="Calibri" w:hAnsi="Calibri" w:cs="Calibri"/>
          <w:noProof/>
          <w:szCs w:val="24"/>
          <w:lang w:val="de-DE"/>
          <w:rPrChange w:id="266" w:author="Björn Jörges" w:date="2020-05-23T19:22:00Z">
            <w:rPr>
              <w:rFonts w:ascii="Calibri" w:hAnsi="Calibri" w:cs="Calibri"/>
              <w:noProof/>
              <w:szCs w:val="24"/>
            </w:rPr>
          </w:rPrChange>
        </w:rPr>
        <w:t xml:space="preserve">, </w:t>
      </w:r>
      <w:r w:rsidRPr="00415B71">
        <w:rPr>
          <w:rFonts w:ascii="Calibri" w:hAnsi="Calibri" w:cs="Calibri"/>
          <w:i/>
          <w:iCs/>
          <w:noProof/>
          <w:szCs w:val="24"/>
          <w:lang w:val="de-DE"/>
          <w:rPrChange w:id="267" w:author="Björn Jörges" w:date="2020-05-23T19:22:00Z">
            <w:rPr>
              <w:rFonts w:ascii="Calibri" w:hAnsi="Calibri" w:cs="Calibri"/>
              <w:i/>
              <w:iCs/>
              <w:noProof/>
              <w:szCs w:val="24"/>
            </w:rPr>
          </w:rPrChange>
        </w:rPr>
        <w:t>10</w:t>
      </w:r>
      <w:r w:rsidRPr="00415B71">
        <w:rPr>
          <w:rFonts w:ascii="Calibri" w:hAnsi="Calibri" w:cs="Calibri"/>
          <w:noProof/>
          <w:szCs w:val="24"/>
          <w:lang w:val="de-DE"/>
          <w:rPrChange w:id="268" w:author="Björn Jörges" w:date="2020-05-23T19:22:00Z">
            <w:rPr>
              <w:rFonts w:ascii="Calibri" w:hAnsi="Calibri" w:cs="Calibri"/>
              <w:noProof/>
              <w:szCs w:val="24"/>
            </w:rPr>
          </w:rPrChange>
        </w:rPr>
        <w:t>(4), 423–425. https://doi.org/10.1038/nn1874</w:t>
      </w:r>
    </w:p>
    <w:p w14:paraId="20453430"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415B71">
        <w:rPr>
          <w:rFonts w:ascii="Calibri" w:hAnsi="Calibri" w:cs="Calibri"/>
          <w:noProof/>
          <w:szCs w:val="24"/>
          <w:lang w:val="de-DE"/>
          <w:rPrChange w:id="269" w:author="Björn Jörges" w:date="2020-05-23T19:22:00Z">
            <w:rPr>
              <w:rFonts w:ascii="Calibri" w:hAnsi="Calibri" w:cs="Calibri"/>
              <w:noProof/>
              <w:szCs w:val="24"/>
            </w:rPr>
          </w:rPrChange>
        </w:rPr>
        <w:t xml:space="preserve">Dokka, K., MacNeilage, P. R., DeAngelis, G. C., &amp; Angelaki, D. E. (2015). </w:t>
      </w:r>
      <w:r w:rsidRPr="0059001D">
        <w:rPr>
          <w:rFonts w:ascii="Calibri" w:hAnsi="Calibri" w:cs="Calibri"/>
          <w:noProof/>
          <w:szCs w:val="24"/>
        </w:rPr>
        <w:t xml:space="preserve">Multisensory self-motion compensation during object trajectory judgments. </w:t>
      </w:r>
      <w:r w:rsidRPr="0059001D">
        <w:rPr>
          <w:rFonts w:ascii="Calibri" w:hAnsi="Calibri" w:cs="Calibri"/>
          <w:i/>
          <w:iCs/>
          <w:noProof/>
          <w:szCs w:val="24"/>
        </w:rPr>
        <w:t>Cerebral Cortex</w:t>
      </w:r>
      <w:r w:rsidRPr="0059001D">
        <w:rPr>
          <w:rFonts w:ascii="Calibri" w:hAnsi="Calibri" w:cs="Calibri"/>
          <w:noProof/>
          <w:szCs w:val="24"/>
        </w:rPr>
        <w:t xml:space="preserve">, </w:t>
      </w:r>
      <w:r w:rsidRPr="0059001D">
        <w:rPr>
          <w:rFonts w:ascii="Calibri" w:hAnsi="Calibri" w:cs="Calibri"/>
          <w:i/>
          <w:iCs/>
          <w:noProof/>
          <w:szCs w:val="24"/>
        </w:rPr>
        <w:t>25</w:t>
      </w:r>
      <w:r w:rsidRPr="0059001D">
        <w:rPr>
          <w:rFonts w:ascii="Calibri" w:hAnsi="Calibri" w:cs="Calibri"/>
          <w:noProof/>
          <w:szCs w:val="24"/>
        </w:rPr>
        <w:t>(3), 619–630. https://doi.org/10.1093/cercor/bht247</w:t>
      </w:r>
    </w:p>
    <w:p w14:paraId="19EFDC53" w14:textId="77777777" w:rsidR="0059001D" w:rsidRPr="00415B71" w:rsidRDefault="0059001D" w:rsidP="0059001D">
      <w:pPr>
        <w:widowControl w:val="0"/>
        <w:autoSpaceDE w:val="0"/>
        <w:autoSpaceDN w:val="0"/>
        <w:adjustRightInd w:val="0"/>
        <w:spacing w:line="240" w:lineRule="auto"/>
        <w:ind w:left="480" w:hanging="480"/>
        <w:rPr>
          <w:rFonts w:ascii="Calibri" w:hAnsi="Calibri" w:cs="Calibri"/>
          <w:noProof/>
          <w:szCs w:val="24"/>
          <w:lang w:val="de-DE"/>
          <w:rPrChange w:id="270" w:author="Björn Jörges" w:date="2020-05-23T19:22:00Z">
            <w:rPr>
              <w:rFonts w:ascii="Calibri" w:hAnsi="Calibri" w:cs="Calibri"/>
              <w:noProof/>
              <w:szCs w:val="24"/>
            </w:rPr>
          </w:rPrChange>
        </w:rPr>
      </w:pPr>
      <w:r w:rsidRPr="00415B71">
        <w:rPr>
          <w:rFonts w:ascii="Calibri" w:hAnsi="Calibri" w:cs="Calibri"/>
          <w:noProof/>
          <w:szCs w:val="24"/>
          <w:lang w:val="de-DE"/>
          <w:rPrChange w:id="271" w:author="Björn Jörges" w:date="2020-05-23T19:22:00Z">
            <w:rPr>
              <w:rFonts w:ascii="Calibri" w:hAnsi="Calibri" w:cs="Calibri"/>
              <w:noProof/>
              <w:szCs w:val="24"/>
            </w:rPr>
          </w:rPrChange>
        </w:rPr>
        <w:lastRenderedPageBreak/>
        <w:t xml:space="preserve">Duncker, K. (1929). Über induzierte Bewegung - Ein Beitrag zur Theorie optisch wahrgenommener Bewegung. </w:t>
      </w:r>
      <w:r w:rsidRPr="00415B71">
        <w:rPr>
          <w:rFonts w:ascii="Calibri" w:hAnsi="Calibri" w:cs="Calibri"/>
          <w:i/>
          <w:iCs/>
          <w:noProof/>
          <w:szCs w:val="24"/>
          <w:lang w:val="de-DE"/>
          <w:rPrChange w:id="272" w:author="Björn Jörges" w:date="2020-05-23T19:22:00Z">
            <w:rPr>
              <w:rFonts w:ascii="Calibri" w:hAnsi="Calibri" w:cs="Calibri"/>
              <w:i/>
              <w:iCs/>
              <w:noProof/>
              <w:szCs w:val="24"/>
            </w:rPr>
          </w:rPrChange>
        </w:rPr>
        <w:t>Psychologische Forschung</w:t>
      </w:r>
      <w:r w:rsidRPr="00415B71">
        <w:rPr>
          <w:rFonts w:ascii="Calibri" w:hAnsi="Calibri" w:cs="Calibri"/>
          <w:noProof/>
          <w:szCs w:val="24"/>
          <w:lang w:val="de-DE"/>
          <w:rPrChange w:id="273" w:author="Björn Jörges" w:date="2020-05-23T19:22:00Z">
            <w:rPr>
              <w:rFonts w:ascii="Calibri" w:hAnsi="Calibri" w:cs="Calibri"/>
              <w:noProof/>
              <w:szCs w:val="24"/>
            </w:rPr>
          </w:rPrChange>
        </w:rPr>
        <w:t xml:space="preserve">, </w:t>
      </w:r>
      <w:r w:rsidRPr="00415B71">
        <w:rPr>
          <w:rFonts w:ascii="Calibri" w:hAnsi="Calibri" w:cs="Calibri"/>
          <w:i/>
          <w:iCs/>
          <w:noProof/>
          <w:szCs w:val="24"/>
          <w:lang w:val="de-DE"/>
          <w:rPrChange w:id="274" w:author="Björn Jörges" w:date="2020-05-23T19:22:00Z">
            <w:rPr>
              <w:rFonts w:ascii="Calibri" w:hAnsi="Calibri" w:cs="Calibri"/>
              <w:i/>
              <w:iCs/>
              <w:noProof/>
              <w:szCs w:val="24"/>
            </w:rPr>
          </w:rPrChange>
        </w:rPr>
        <w:t>12</w:t>
      </w:r>
      <w:r w:rsidRPr="00415B71">
        <w:rPr>
          <w:rFonts w:ascii="Calibri" w:hAnsi="Calibri" w:cs="Calibri"/>
          <w:noProof/>
          <w:szCs w:val="24"/>
          <w:lang w:val="de-DE"/>
          <w:rPrChange w:id="275" w:author="Björn Jörges" w:date="2020-05-23T19:22:00Z">
            <w:rPr>
              <w:rFonts w:ascii="Calibri" w:hAnsi="Calibri" w:cs="Calibri"/>
              <w:noProof/>
              <w:szCs w:val="24"/>
            </w:rPr>
          </w:rPrChange>
        </w:rPr>
        <w:t>(1), 180–259. https://doi.org/10.1007/BF02409210</w:t>
      </w:r>
    </w:p>
    <w:p w14:paraId="21E40930"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415B71">
        <w:rPr>
          <w:rFonts w:ascii="Calibri" w:hAnsi="Calibri" w:cs="Calibri"/>
          <w:noProof/>
          <w:szCs w:val="24"/>
          <w:lang w:val="de-DE"/>
          <w:rPrChange w:id="276" w:author="Björn Jörges" w:date="2020-05-23T19:22:00Z">
            <w:rPr>
              <w:rFonts w:ascii="Calibri" w:hAnsi="Calibri" w:cs="Calibri"/>
              <w:noProof/>
              <w:szCs w:val="24"/>
            </w:rPr>
          </w:rPrChange>
        </w:rPr>
        <w:t xml:space="preserve">Dupin, L., &amp; Wexler, M. (2013). </w:t>
      </w:r>
      <w:r w:rsidRPr="0059001D">
        <w:rPr>
          <w:rFonts w:ascii="Calibri" w:hAnsi="Calibri" w:cs="Calibri"/>
          <w:noProof/>
          <w:szCs w:val="24"/>
        </w:rPr>
        <w:t xml:space="preserve">Motion perception by a moving observer in a threedimensional environment.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13</w:t>
      </w:r>
      <w:r w:rsidRPr="0059001D">
        <w:rPr>
          <w:rFonts w:ascii="Calibri" w:hAnsi="Calibri" w:cs="Calibri"/>
          <w:noProof/>
          <w:szCs w:val="24"/>
        </w:rPr>
        <w:t>(2), 1–14. https://doi.org/10.1167/13.2.15</w:t>
      </w:r>
    </w:p>
    <w:p w14:paraId="44413048"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Dyde, R. T., &amp; Harris, L. R. (2008). The influence of retinal and extra-retinal motion cues on perceived object motion during self-motion.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8</w:t>
      </w:r>
      <w:r w:rsidRPr="0059001D">
        <w:rPr>
          <w:rFonts w:ascii="Calibri" w:hAnsi="Calibri" w:cs="Calibri"/>
          <w:noProof/>
          <w:szCs w:val="24"/>
        </w:rPr>
        <w:t>(14), 1–10. https://doi.org/10.1167/8.14.5</w:t>
      </w:r>
    </w:p>
    <w:p w14:paraId="13E61CB1"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Fajen, B. R., Parade, M. S., &amp; Matthis, J. S. (2013). Humans Perceive Object Motion In World Coordinates During Obstacle Avoidance.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13</w:t>
      </w:r>
      <w:r w:rsidRPr="0059001D">
        <w:rPr>
          <w:rFonts w:ascii="Calibri" w:hAnsi="Calibri" w:cs="Calibri"/>
          <w:noProof/>
          <w:szCs w:val="24"/>
        </w:rPr>
        <w:t>(8), 1–13. https://doi.org/10.1167/13.8.25</w:t>
      </w:r>
    </w:p>
    <w:p w14:paraId="7DE7604E"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Fetsch, C. R., Deangelis, G. C., &amp; Angelaki, D. E. (2010). Visual-vestibular cue integration for heading perception: Applications of optimal cue integration theory. </w:t>
      </w:r>
      <w:r w:rsidRPr="0059001D">
        <w:rPr>
          <w:rFonts w:ascii="Calibri" w:hAnsi="Calibri" w:cs="Calibri"/>
          <w:i/>
          <w:iCs/>
          <w:noProof/>
          <w:szCs w:val="24"/>
        </w:rPr>
        <w:t>European Journal of Neuroscience</w:t>
      </w:r>
      <w:r w:rsidRPr="0059001D">
        <w:rPr>
          <w:rFonts w:ascii="Calibri" w:hAnsi="Calibri" w:cs="Calibri"/>
          <w:noProof/>
          <w:szCs w:val="24"/>
        </w:rPr>
        <w:t xml:space="preserve">, </w:t>
      </w:r>
      <w:r w:rsidRPr="0059001D">
        <w:rPr>
          <w:rFonts w:ascii="Calibri" w:hAnsi="Calibri" w:cs="Calibri"/>
          <w:i/>
          <w:iCs/>
          <w:noProof/>
          <w:szCs w:val="24"/>
        </w:rPr>
        <w:t>31</w:t>
      </w:r>
      <w:r w:rsidRPr="0059001D">
        <w:rPr>
          <w:rFonts w:ascii="Calibri" w:hAnsi="Calibri" w:cs="Calibri"/>
          <w:noProof/>
          <w:szCs w:val="24"/>
        </w:rPr>
        <w:t>(10), 1721–1729. https://doi.org/10.1111/j.1460-9568.2010.07207.x</w:t>
      </w:r>
    </w:p>
    <w:p w14:paraId="30667E68"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Fetsch, C. R., Turner, A. H., DeAngelis, G. C., &amp; Angelaki, D. E. (2009). Dynamic reweighting of visual and vestibular cues during self-motion perception. </w:t>
      </w:r>
      <w:r w:rsidRPr="0059001D">
        <w:rPr>
          <w:rFonts w:ascii="Calibri" w:hAnsi="Calibri" w:cs="Calibri"/>
          <w:i/>
          <w:iCs/>
          <w:noProof/>
          <w:szCs w:val="24"/>
        </w:rPr>
        <w:t>Journal of Neuroscience</w:t>
      </w:r>
      <w:r w:rsidRPr="0059001D">
        <w:rPr>
          <w:rFonts w:ascii="Calibri" w:hAnsi="Calibri" w:cs="Calibri"/>
          <w:noProof/>
          <w:szCs w:val="24"/>
        </w:rPr>
        <w:t xml:space="preserve">, </w:t>
      </w:r>
      <w:r w:rsidRPr="0059001D">
        <w:rPr>
          <w:rFonts w:ascii="Calibri" w:hAnsi="Calibri" w:cs="Calibri"/>
          <w:i/>
          <w:iCs/>
          <w:noProof/>
          <w:szCs w:val="24"/>
        </w:rPr>
        <w:t>29</w:t>
      </w:r>
      <w:r w:rsidRPr="0059001D">
        <w:rPr>
          <w:rFonts w:ascii="Calibri" w:hAnsi="Calibri" w:cs="Calibri"/>
          <w:noProof/>
          <w:szCs w:val="24"/>
        </w:rPr>
        <w:t>(49), 15601–15612. https://doi.org/10.1523/JNEUROSCI.2574-09.2009</w:t>
      </w:r>
    </w:p>
    <w:p w14:paraId="670C2F2D"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Fink, P. W., Foo, P. S., &amp; Warren, W. H. (2009). Catching fly balls in virtual reality: A critical test of the out fielder problem.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9</w:t>
      </w:r>
      <w:r w:rsidRPr="0059001D">
        <w:rPr>
          <w:rFonts w:ascii="Calibri" w:hAnsi="Calibri" w:cs="Calibri"/>
          <w:noProof/>
          <w:szCs w:val="24"/>
        </w:rPr>
        <w:t>(13), 1–8. https://doi.org/10.1167/9.13.1</w:t>
      </w:r>
    </w:p>
    <w:p w14:paraId="597AB18E"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Frissen, I., Campos, J. L., Souman, J. L., &amp; Ernst, M. O. (2011). Integration of vestibular and proprioceptive signals for spatial updating. </w:t>
      </w:r>
      <w:r w:rsidRPr="0059001D">
        <w:rPr>
          <w:rFonts w:ascii="Calibri" w:hAnsi="Calibri" w:cs="Calibri"/>
          <w:i/>
          <w:iCs/>
          <w:noProof/>
          <w:szCs w:val="24"/>
        </w:rPr>
        <w:t>Experimental Brain Research</w:t>
      </w:r>
      <w:r w:rsidRPr="0059001D">
        <w:rPr>
          <w:rFonts w:ascii="Calibri" w:hAnsi="Calibri" w:cs="Calibri"/>
          <w:noProof/>
          <w:szCs w:val="24"/>
        </w:rPr>
        <w:t xml:space="preserve">, </w:t>
      </w:r>
      <w:r w:rsidRPr="0059001D">
        <w:rPr>
          <w:rFonts w:ascii="Calibri" w:hAnsi="Calibri" w:cs="Calibri"/>
          <w:i/>
          <w:iCs/>
          <w:noProof/>
          <w:szCs w:val="24"/>
        </w:rPr>
        <w:t>212</w:t>
      </w:r>
      <w:r w:rsidRPr="0059001D">
        <w:rPr>
          <w:rFonts w:ascii="Calibri" w:hAnsi="Calibri" w:cs="Calibri"/>
          <w:noProof/>
          <w:szCs w:val="24"/>
        </w:rPr>
        <w:t>(2), 163–176. https://doi.org/10.1007/s00221-011-2717-9</w:t>
      </w:r>
    </w:p>
    <w:p w14:paraId="52FA771E"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415B71">
        <w:rPr>
          <w:rFonts w:ascii="Calibri" w:hAnsi="Calibri" w:cs="Calibri"/>
          <w:noProof/>
          <w:szCs w:val="24"/>
          <w:lang w:val="de-DE"/>
          <w:rPrChange w:id="277" w:author="Björn Jörges" w:date="2020-05-23T19:22:00Z">
            <w:rPr>
              <w:rFonts w:ascii="Calibri" w:hAnsi="Calibri" w:cs="Calibri"/>
              <w:noProof/>
              <w:szCs w:val="24"/>
            </w:rPr>
          </w:rPrChange>
        </w:rPr>
        <w:t xml:space="preserve">Garzorz, I. T., Freeman, T. C. A., Ernst, M. O., &amp; MacNeilage, P. R. (2018). </w:t>
      </w:r>
      <w:r w:rsidRPr="0059001D">
        <w:rPr>
          <w:rFonts w:ascii="Calibri" w:hAnsi="Calibri" w:cs="Calibri"/>
          <w:noProof/>
          <w:szCs w:val="24"/>
        </w:rPr>
        <w:t xml:space="preserve">Insufficient compensation for self-motion during perception of object speed: The vestibular Aubert-Fleischl phenomenon.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18</w:t>
      </w:r>
      <w:r w:rsidRPr="0059001D">
        <w:rPr>
          <w:rFonts w:ascii="Calibri" w:hAnsi="Calibri" w:cs="Calibri"/>
          <w:noProof/>
          <w:szCs w:val="24"/>
        </w:rPr>
        <w:t>(13), 1–9. https://doi.org/10.1167/18.13.9</w:t>
      </w:r>
    </w:p>
    <w:p w14:paraId="6DB88E44"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Gogel, W. C., &amp; Koslow, M. (1972). The adjacency principle and induced movement. </w:t>
      </w:r>
      <w:r w:rsidRPr="0059001D">
        <w:rPr>
          <w:rFonts w:ascii="Calibri" w:hAnsi="Calibri" w:cs="Calibri"/>
          <w:i/>
          <w:iCs/>
          <w:noProof/>
          <w:szCs w:val="24"/>
        </w:rPr>
        <w:t>Perception &amp; Psychophysics</w:t>
      </w:r>
      <w:r w:rsidRPr="0059001D">
        <w:rPr>
          <w:rFonts w:ascii="Calibri" w:hAnsi="Calibri" w:cs="Calibri"/>
          <w:noProof/>
          <w:szCs w:val="24"/>
        </w:rPr>
        <w:t xml:space="preserve">, </w:t>
      </w:r>
      <w:r w:rsidRPr="0059001D">
        <w:rPr>
          <w:rFonts w:ascii="Calibri" w:hAnsi="Calibri" w:cs="Calibri"/>
          <w:i/>
          <w:iCs/>
          <w:noProof/>
          <w:szCs w:val="24"/>
        </w:rPr>
        <w:t>11</w:t>
      </w:r>
      <w:r w:rsidRPr="0059001D">
        <w:rPr>
          <w:rFonts w:ascii="Calibri" w:hAnsi="Calibri" w:cs="Calibri"/>
          <w:noProof/>
          <w:szCs w:val="24"/>
        </w:rPr>
        <w:t>(4), 309–314. https://doi.org/10.3758/BF03210385</w:t>
      </w:r>
    </w:p>
    <w:p w14:paraId="5C36B4C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Gogel, W. C., &amp; MacCracken, P. J. (1979). Depth adjacency and induced motion. </w:t>
      </w:r>
      <w:r w:rsidRPr="0059001D">
        <w:rPr>
          <w:rFonts w:ascii="Calibri" w:hAnsi="Calibri" w:cs="Calibri"/>
          <w:i/>
          <w:iCs/>
          <w:noProof/>
          <w:szCs w:val="24"/>
        </w:rPr>
        <w:t>Perceptual and Motor Skills</w:t>
      </w:r>
      <w:r w:rsidRPr="0059001D">
        <w:rPr>
          <w:rFonts w:ascii="Calibri" w:hAnsi="Calibri" w:cs="Calibri"/>
          <w:noProof/>
          <w:szCs w:val="24"/>
        </w:rPr>
        <w:t xml:space="preserve">, </w:t>
      </w:r>
      <w:r w:rsidRPr="0059001D">
        <w:rPr>
          <w:rFonts w:ascii="Calibri" w:hAnsi="Calibri" w:cs="Calibri"/>
          <w:i/>
          <w:iCs/>
          <w:noProof/>
          <w:szCs w:val="24"/>
        </w:rPr>
        <w:t>48</w:t>
      </w:r>
      <w:r w:rsidRPr="0059001D">
        <w:rPr>
          <w:rFonts w:ascii="Calibri" w:hAnsi="Calibri" w:cs="Calibri"/>
          <w:noProof/>
          <w:szCs w:val="24"/>
        </w:rPr>
        <w:t>(2), 343–350. https://doi.org/10.2466/pms.1979.48.2.343</w:t>
      </w:r>
    </w:p>
    <w:p w14:paraId="39C1E353"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Gray, R., MacUga, K., &amp; Regan, D. (2004). Long range interactions between object-motion and self-motion in the perception of movement in depth.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44</w:t>
      </w:r>
      <w:r w:rsidRPr="0059001D">
        <w:rPr>
          <w:rFonts w:ascii="Calibri" w:hAnsi="Calibri" w:cs="Calibri"/>
          <w:noProof/>
          <w:szCs w:val="24"/>
        </w:rPr>
        <w:t>(2), 179–195. https://doi.org/10.1016/j.visres.2003.09.001</w:t>
      </w:r>
    </w:p>
    <w:p w14:paraId="5E3AC75C"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Harris, L. R., Jenkin, M., &amp; Zikovitz, D. C. (2000). Visual and non-visual cues in the perception of linear self motion. </w:t>
      </w:r>
      <w:r w:rsidRPr="0059001D">
        <w:rPr>
          <w:rFonts w:ascii="Calibri" w:hAnsi="Calibri" w:cs="Calibri"/>
          <w:i/>
          <w:iCs/>
          <w:noProof/>
          <w:szCs w:val="24"/>
        </w:rPr>
        <w:t>Experimental Brain Research</w:t>
      </w:r>
      <w:r w:rsidRPr="0059001D">
        <w:rPr>
          <w:rFonts w:ascii="Calibri" w:hAnsi="Calibri" w:cs="Calibri"/>
          <w:noProof/>
          <w:szCs w:val="24"/>
        </w:rPr>
        <w:t xml:space="preserve">, </w:t>
      </w:r>
      <w:r w:rsidRPr="0059001D">
        <w:rPr>
          <w:rFonts w:ascii="Calibri" w:hAnsi="Calibri" w:cs="Calibri"/>
          <w:i/>
          <w:iCs/>
          <w:noProof/>
          <w:szCs w:val="24"/>
        </w:rPr>
        <w:t>135</w:t>
      </w:r>
      <w:r w:rsidRPr="0059001D">
        <w:rPr>
          <w:rFonts w:ascii="Calibri" w:hAnsi="Calibri" w:cs="Calibri"/>
          <w:noProof/>
          <w:szCs w:val="24"/>
        </w:rPr>
        <w:t>(1), 12–21. https://doi.org/10.1007/s002210000504</w:t>
      </w:r>
    </w:p>
    <w:p w14:paraId="0FFEF6F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Henrich, J., Heine, S. J., &amp; Norenzayan, A. (2010). The weirdest people in the world? </w:t>
      </w:r>
      <w:r w:rsidRPr="0059001D">
        <w:rPr>
          <w:rFonts w:ascii="Calibri" w:hAnsi="Calibri" w:cs="Calibri"/>
          <w:i/>
          <w:iCs/>
          <w:noProof/>
          <w:szCs w:val="24"/>
        </w:rPr>
        <w:t>The Behavioral and Brain Sciences</w:t>
      </w:r>
      <w:r w:rsidRPr="0059001D">
        <w:rPr>
          <w:rFonts w:ascii="Calibri" w:hAnsi="Calibri" w:cs="Calibri"/>
          <w:noProof/>
          <w:szCs w:val="24"/>
        </w:rPr>
        <w:t xml:space="preserve">, </w:t>
      </w:r>
      <w:r w:rsidRPr="0059001D">
        <w:rPr>
          <w:rFonts w:ascii="Calibri" w:hAnsi="Calibri" w:cs="Calibri"/>
          <w:i/>
          <w:iCs/>
          <w:noProof/>
          <w:szCs w:val="24"/>
        </w:rPr>
        <w:t>33</w:t>
      </w:r>
      <w:r w:rsidRPr="0059001D">
        <w:rPr>
          <w:rFonts w:ascii="Calibri" w:hAnsi="Calibri" w:cs="Calibri"/>
          <w:noProof/>
          <w:szCs w:val="24"/>
        </w:rPr>
        <w:t>(2–3), 61–83; discussion 83-135. https://doi.org/10.1017/S0140525X0999152X</w:t>
      </w:r>
    </w:p>
    <w:p w14:paraId="4354C303"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Hogendoorn, H., Alais, D., MacDougall, H., &amp; Verstraten, F. A. J. (2017). Velocity perception in a moving observer.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138</w:t>
      </w:r>
      <w:r w:rsidRPr="0059001D">
        <w:rPr>
          <w:rFonts w:ascii="Calibri" w:hAnsi="Calibri" w:cs="Calibri"/>
          <w:noProof/>
          <w:szCs w:val="24"/>
        </w:rPr>
        <w:t>, 12–17. https://doi.org/10.1016/j.visres.2017.06.001</w:t>
      </w:r>
    </w:p>
    <w:p w14:paraId="25CA11CC" w14:textId="77777777" w:rsidR="0059001D" w:rsidRPr="00415B71" w:rsidRDefault="0059001D" w:rsidP="0059001D">
      <w:pPr>
        <w:widowControl w:val="0"/>
        <w:autoSpaceDE w:val="0"/>
        <w:autoSpaceDN w:val="0"/>
        <w:adjustRightInd w:val="0"/>
        <w:spacing w:line="240" w:lineRule="auto"/>
        <w:ind w:left="480" w:hanging="480"/>
        <w:rPr>
          <w:rFonts w:ascii="Calibri" w:hAnsi="Calibri" w:cs="Calibri"/>
          <w:noProof/>
          <w:szCs w:val="24"/>
          <w:lang w:val="es-ES"/>
          <w:rPrChange w:id="278" w:author="Björn Jörges" w:date="2020-05-23T19:22:00Z">
            <w:rPr>
              <w:rFonts w:ascii="Calibri" w:hAnsi="Calibri" w:cs="Calibri"/>
              <w:noProof/>
              <w:szCs w:val="24"/>
            </w:rPr>
          </w:rPrChange>
        </w:rPr>
      </w:pPr>
      <w:r w:rsidRPr="00415B71">
        <w:rPr>
          <w:rFonts w:ascii="Calibri" w:hAnsi="Calibri" w:cs="Calibri"/>
          <w:noProof/>
          <w:szCs w:val="24"/>
          <w:lang w:val="de-DE"/>
          <w:rPrChange w:id="279" w:author="Björn Jörges" w:date="2020-05-23T19:22:00Z">
            <w:rPr>
              <w:rFonts w:ascii="Calibri" w:hAnsi="Calibri" w:cs="Calibri"/>
              <w:noProof/>
              <w:szCs w:val="24"/>
            </w:rPr>
          </w:rPrChange>
        </w:rPr>
        <w:t xml:space="preserve">Ilg, U. J., Schumann, S., &amp; Thier, P. (2004). </w:t>
      </w:r>
      <w:r w:rsidRPr="0059001D">
        <w:rPr>
          <w:rFonts w:ascii="Calibri" w:hAnsi="Calibri" w:cs="Calibri"/>
          <w:noProof/>
          <w:szCs w:val="24"/>
        </w:rPr>
        <w:t xml:space="preserve">Posterior parietal cortex neurons encode target motion in world-centered coordinates. </w:t>
      </w:r>
      <w:r w:rsidRPr="00415B71">
        <w:rPr>
          <w:rFonts w:ascii="Calibri" w:hAnsi="Calibri" w:cs="Calibri"/>
          <w:i/>
          <w:iCs/>
          <w:noProof/>
          <w:szCs w:val="24"/>
          <w:lang w:val="es-ES"/>
          <w:rPrChange w:id="280" w:author="Björn Jörges" w:date="2020-05-23T19:22:00Z">
            <w:rPr>
              <w:rFonts w:ascii="Calibri" w:hAnsi="Calibri" w:cs="Calibri"/>
              <w:i/>
              <w:iCs/>
              <w:noProof/>
              <w:szCs w:val="24"/>
            </w:rPr>
          </w:rPrChange>
        </w:rPr>
        <w:t>Neuron</w:t>
      </w:r>
      <w:r w:rsidRPr="00415B71">
        <w:rPr>
          <w:rFonts w:ascii="Calibri" w:hAnsi="Calibri" w:cs="Calibri"/>
          <w:noProof/>
          <w:szCs w:val="24"/>
          <w:lang w:val="es-ES"/>
          <w:rPrChange w:id="281" w:author="Björn Jörges" w:date="2020-05-23T19:22:00Z">
            <w:rPr>
              <w:rFonts w:ascii="Calibri" w:hAnsi="Calibri" w:cs="Calibri"/>
              <w:noProof/>
              <w:szCs w:val="24"/>
            </w:rPr>
          </w:rPrChange>
        </w:rPr>
        <w:t xml:space="preserve">, </w:t>
      </w:r>
      <w:r w:rsidRPr="00415B71">
        <w:rPr>
          <w:rFonts w:ascii="Calibri" w:hAnsi="Calibri" w:cs="Calibri"/>
          <w:i/>
          <w:iCs/>
          <w:noProof/>
          <w:szCs w:val="24"/>
          <w:lang w:val="es-ES"/>
          <w:rPrChange w:id="282" w:author="Björn Jörges" w:date="2020-05-23T19:22:00Z">
            <w:rPr>
              <w:rFonts w:ascii="Calibri" w:hAnsi="Calibri" w:cs="Calibri"/>
              <w:i/>
              <w:iCs/>
              <w:noProof/>
              <w:szCs w:val="24"/>
            </w:rPr>
          </w:rPrChange>
        </w:rPr>
        <w:t>43</w:t>
      </w:r>
      <w:r w:rsidRPr="00415B71">
        <w:rPr>
          <w:rFonts w:ascii="Calibri" w:hAnsi="Calibri" w:cs="Calibri"/>
          <w:noProof/>
          <w:szCs w:val="24"/>
          <w:lang w:val="es-ES"/>
          <w:rPrChange w:id="283" w:author="Björn Jörges" w:date="2020-05-23T19:22:00Z">
            <w:rPr>
              <w:rFonts w:ascii="Calibri" w:hAnsi="Calibri" w:cs="Calibri"/>
              <w:noProof/>
              <w:szCs w:val="24"/>
            </w:rPr>
          </w:rPrChange>
        </w:rPr>
        <w:t>(1), 145–151. https://doi.org/10.1016/j.neuron.2004.06.006</w:t>
      </w:r>
    </w:p>
    <w:p w14:paraId="5419926E"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415B71">
        <w:rPr>
          <w:rFonts w:ascii="Calibri" w:hAnsi="Calibri" w:cs="Calibri"/>
          <w:noProof/>
          <w:szCs w:val="24"/>
          <w:lang w:val="es-ES"/>
          <w:rPrChange w:id="284" w:author="Björn Jörges" w:date="2020-05-23T19:22:00Z">
            <w:rPr>
              <w:rFonts w:ascii="Calibri" w:hAnsi="Calibri" w:cs="Calibri"/>
              <w:noProof/>
              <w:szCs w:val="24"/>
            </w:rPr>
          </w:rPrChange>
        </w:rPr>
        <w:lastRenderedPageBreak/>
        <w:t xml:space="preserve">Jörges, B., &amp; López-Moliner, J. (2019). </w:t>
      </w:r>
      <w:r w:rsidRPr="0059001D">
        <w:rPr>
          <w:rFonts w:ascii="Calibri" w:hAnsi="Calibri" w:cs="Calibri"/>
          <w:noProof/>
          <w:szCs w:val="24"/>
        </w:rPr>
        <w:t xml:space="preserve">Earth-Gravity Congruent Motion Facilitates Ocular Control for Pursuit of Parabolic Trajectories. </w:t>
      </w:r>
      <w:r w:rsidRPr="0059001D">
        <w:rPr>
          <w:rFonts w:ascii="Calibri" w:hAnsi="Calibri" w:cs="Calibri"/>
          <w:i/>
          <w:iCs/>
          <w:noProof/>
          <w:szCs w:val="24"/>
        </w:rPr>
        <w:t>Scientific Reports</w:t>
      </w:r>
      <w:r w:rsidRPr="0059001D">
        <w:rPr>
          <w:rFonts w:ascii="Calibri" w:hAnsi="Calibri" w:cs="Calibri"/>
          <w:noProof/>
          <w:szCs w:val="24"/>
        </w:rPr>
        <w:t xml:space="preserve">, </w:t>
      </w:r>
      <w:r w:rsidRPr="0059001D">
        <w:rPr>
          <w:rFonts w:ascii="Calibri" w:hAnsi="Calibri" w:cs="Calibri"/>
          <w:i/>
          <w:iCs/>
          <w:noProof/>
          <w:szCs w:val="24"/>
        </w:rPr>
        <w:t>9</w:t>
      </w:r>
      <w:r w:rsidRPr="0059001D">
        <w:rPr>
          <w:rFonts w:ascii="Calibri" w:hAnsi="Calibri" w:cs="Calibri"/>
          <w:noProof/>
          <w:szCs w:val="24"/>
        </w:rPr>
        <w:t>(1), 1–13. https://doi.org/10.1038/s41598-019-50512-6</w:t>
      </w:r>
    </w:p>
    <w:p w14:paraId="74135F33"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Jürgens, R., &amp; Becker, W. (2006). Perception of angular displacement without landmarks: Evidence for Bayesian fusion of vestibular, optokinetic, podokinesthetic, and cognitive information. </w:t>
      </w:r>
      <w:r w:rsidRPr="0059001D">
        <w:rPr>
          <w:rFonts w:ascii="Calibri" w:hAnsi="Calibri" w:cs="Calibri"/>
          <w:i/>
          <w:iCs/>
          <w:noProof/>
          <w:szCs w:val="24"/>
        </w:rPr>
        <w:t>Experimental Brain Research</w:t>
      </w:r>
      <w:r w:rsidRPr="0059001D">
        <w:rPr>
          <w:rFonts w:ascii="Calibri" w:hAnsi="Calibri" w:cs="Calibri"/>
          <w:noProof/>
          <w:szCs w:val="24"/>
        </w:rPr>
        <w:t xml:space="preserve">, </w:t>
      </w:r>
      <w:r w:rsidRPr="0059001D">
        <w:rPr>
          <w:rFonts w:ascii="Calibri" w:hAnsi="Calibri" w:cs="Calibri"/>
          <w:i/>
          <w:iCs/>
          <w:noProof/>
          <w:szCs w:val="24"/>
        </w:rPr>
        <w:t>174</w:t>
      </w:r>
      <w:r w:rsidRPr="0059001D">
        <w:rPr>
          <w:rFonts w:ascii="Calibri" w:hAnsi="Calibri" w:cs="Calibri"/>
          <w:noProof/>
          <w:szCs w:val="24"/>
        </w:rPr>
        <w:t>(3), 528–543. https://doi.org/10.1007/s00221-006-0486-7</w:t>
      </w:r>
    </w:p>
    <w:p w14:paraId="26380E2E"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López-Moliner, J., Brenner, E., Louw, S., &amp; Smeets, J. B. J. (2010). Catching a gently thrown ball. </w:t>
      </w:r>
      <w:r w:rsidRPr="0059001D">
        <w:rPr>
          <w:rFonts w:ascii="Calibri" w:hAnsi="Calibri" w:cs="Calibri"/>
          <w:i/>
          <w:iCs/>
          <w:noProof/>
          <w:szCs w:val="24"/>
        </w:rPr>
        <w:t>Experimental Brain Research</w:t>
      </w:r>
      <w:r w:rsidRPr="0059001D">
        <w:rPr>
          <w:rFonts w:ascii="Calibri" w:hAnsi="Calibri" w:cs="Calibri"/>
          <w:noProof/>
          <w:szCs w:val="24"/>
        </w:rPr>
        <w:t xml:space="preserve">, </w:t>
      </w:r>
      <w:r w:rsidRPr="0059001D">
        <w:rPr>
          <w:rFonts w:ascii="Calibri" w:hAnsi="Calibri" w:cs="Calibri"/>
          <w:i/>
          <w:iCs/>
          <w:noProof/>
          <w:szCs w:val="24"/>
        </w:rPr>
        <w:t>206</w:t>
      </w:r>
      <w:r w:rsidRPr="0059001D">
        <w:rPr>
          <w:rFonts w:ascii="Calibri" w:hAnsi="Calibri" w:cs="Calibri"/>
          <w:noProof/>
          <w:szCs w:val="24"/>
        </w:rPr>
        <w:t>(4), 409–417. https://doi.org/10.1007/s00221-010-2421-1</w:t>
      </w:r>
    </w:p>
    <w:p w14:paraId="4F84CEDB"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415B71">
        <w:rPr>
          <w:rFonts w:ascii="Calibri" w:hAnsi="Calibri" w:cs="Calibri"/>
          <w:noProof/>
          <w:szCs w:val="24"/>
          <w:lang w:val="de-DE"/>
          <w:rPrChange w:id="285" w:author="Björn Jörges" w:date="2020-05-23T19:22:00Z">
            <w:rPr>
              <w:rFonts w:ascii="Calibri" w:hAnsi="Calibri" w:cs="Calibri"/>
              <w:noProof/>
              <w:szCs w:val="24"/>
            </w:rPr>
          </w:rPrChange>
        </w:rPr>
        <w:t xml:space="preserve">MacNeilage, P. R., Zhang, Z., DeAngelis, G. C., &amp; Angelaki, D. E. (2012). </w:t>
      </w:r>
      <w:r w:rsidRPr="0059001D">
        <w:rPr>
          <w:rFonts w:ascii="Calibri" w:hAnsi="Calibri" w:cs="Calibri"/>
          <w:noProof/>
          <w:szCs w:val="24"/>
        </w:rPr>
        <w:t xml:space="preserve">Vestibular facilitation of optic flow parsing. </w:t>
      </w:r>
      <w:r w:rsidRPr="0059001D">
        <w:rPr>
          <w:rFonts w:ascii="Calibri" w:hAnsi="Calibri" w:cs="Calibri"/>
          <w:i/>
          <w:iCs/>
          <w:noProof/>
          <w:szCs w:val="24"/>
        </w:rPr>
        <w:t>PLoS ONE</w:t>
      </w:r>
      <w:r w:rsidRPr="0059001D">
        <w:rPr>
          <w:rFonts w:ascii="Calibri" w:hAnsi="Calibri" w:cs="Calibri"/>
          <w:noProof/>
          <w:szCs w:val="24"/>
        </w:rPr>
        <w:t xml:space="preserve">, </w:t>
      </w:r>
      <w:r w:rsidRPr="0059001D">
        <w:rPr>
          <w:rFonts w:ascii="Calibri" w:hAnsi="Calibri" w:cs="Calibri"/>
          <w:i/>
          <w:iCs/>
          <w:noProof/>
          <w:szCs w:val="24"/>
        </w:rPr>
        <w:t>7</w:t>
      </w:r>
      <w:r w:rsidRPr="0059001D">
        <w:rPr>
          <w:rFonts w:ascii="Calibri" w:hAnsi="Calibri" w:cs="Calibri"/>
          <w:noProof/>
          <w:szCs w:val="24"/>
        </w:rPr>
        <w:t>(7). https://doi.org/10.1371/journal.pone.0040264</w:t>
      </w:r>
    </w:p>
    <w:p w14:paraId="350080B9"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McKee, S. P. (1981). A local mechanism for differential velocity detection.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21</w:t>
      </w:r>
      <w:r w:rsidRPr="0059001D">
        <w:rPr>
          <w:rFonts w:ascii="Calibri" w:hAnsi="Calibri" w:cs="Calibri"/>
          <w:noProof/>
          <w:szCs w:val="24"/>
        </w:rPr>
        <w:t>(4), 491–500. https://doi.org/10.1016/0042-6989(81)90095-X</w:t>
      </w:r>
    </w:p>
    <w:p w14:paraId="6F5718E3"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Moscatelli, A., Mezzetti, M., &amp; Lacquaniti, F. (2012). Modeling psychophysical data at the population-level: The generalized linear mixed model.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12</w:t>
      </w:r>
      <w:r w:rsidRPr="0059001D">
        <w:rPr>
          <w:rFonts w:ascii="Calibri" w:hAnsi="Calibri" w:cs="Calibri"/>
          <w:noProof/>
          <w:szCs w:val="24"/>
        </w:rPr>
        <w:t>(11), 1–17. https://doi.org/10.1167/12.11.26</w:t>
      </w:r>
    </w:p>
    <w:p w14:paraId="7B62BAF1"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Niehorster, D. C., &amp; Li, L. (2017). Accuracy and tuning of flow parsing for visual perception of object motion during self-motion. </w:t>
      </w:r>
      <w:r w:rsidRPr="0059001D">
        <w:rPr>
          <w:rFonts w:ascii="Calibri" w:hAnsi="Calibri" w:cs="Calibri"/>
          <w:i/>
          <w:iCs/>
          <w:noProof/>
          <w:szCs w:val="24"/>
        </w:rPr>
        <w:t>I-Perception</w:t>
      </w:r>
      <w:r w:rsidRPr="0059001D">
        <w:rPr>
          <w:rFonts w:ascii="Calibri" w:hAnsi="Calibri" w:cs="Calibri"/>
          <w:noProof/>
          <w:szCs w:val="24"/>
        </w:rPr>
        <w:t xml:space="preserve">, </w:t>
      </w:r>
      <w:r w:rsidRPr="0059001D">
        <w:rPr>
          <w:rFonts w:ascii="Calibri" w:hAnsi="Calibri" w:cs="Calibri"/>
          <w:i/>
          <w:iCs/>
          <w:noProof/>
          <w:szCs w:val="24"/>
        </w:rPr>
        <w:t>8</w:t>
      </w:r>
      <w:r w:rsidRPr="0059001D">
        <w:rPr>
          <w:rFonts w:ascii="Calibri" w:hAnsi="Calibri" w:cs="Calibri"/>
          <w:noProof/>
          <w:szCs w:val="24"/>
        </w:rPr>
        <w:t>(3), 1–18. https://doi.org/10.1177/2041669517708206</w:t>
      </w:r>
    </w:p>
    <w:p w14:paraId="15AAA0C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Probst, T., Loose, R., Niedeggen, M., &amp; Wist, E. R. (1995). Processing of visual motion direction in the fronto-parallel plane in the stationary or moving observer. </w:t>
      </w:r>
      <w:r w:rsidRPr="0059001D">
        <w:rPr>
          <w:rFonts w:ascii="Calibri" w:hAnsi="Calibri" w:cs="Calibri"/>
          <w:i/>
          <w:iCs/>
          <w:noProof/>
          <w:szCs w:val="24"/>
        </w:rPr>
        <w:t>Behavioural Brain Research</w:t>
      </w:r>
      <w:r w:rsidRPr="0059001D">
        <w:rPr>
          <w:rFonts w:ascii="Calibri" w:hAnsi="Calibri" w:cs="Calibri"/>
          <w:noProof/>
          <w:szCs w:val="24"/>
        </w:rPr>
        <w:t xml:space="preserve">, </w:t>
      </w:r>
      <w:r w:rsidRPr="0059001D">
        <w:rPr>
          <w:rFonts w:ascii="Calibri" w:hAnsi="Calibri" w:cs="Calibri"/>
          <w:i/>
          <w:iCs/>
          <w:noProof/>
          <w:szCs w:val="24"/>
        </w:rPr>
        <w:t>70</w:t>
      </w:r>
      <w:r w:rsidRPr="0059001D">
        <w:rPr>
          <w:rFonts w:ascii="Calibri" w:hAnsi="Calibri" w:cs="Calibri"/>
          <w:noProof/>
          <w:szCs w:val="24"/>
        </w:rPr>
        <w:t>(2), 133–144. https://doi.org/10.1016/0166-4328(95)80003-4</w:t>
      </w:r>
    </w:p>
    <w:p w14:paraId="4DE66ABA"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Redlick, F. P., Jenkin, M., &amp; Harris, L. R. (2001). Humans can use optic flow to estimate distance of travel.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41</w:t>
      </w:r>
      <w:r w:rsidRPr="0059001D">
        <w:rPr>
          <w:rFonts w:ascii="Calibri" w:hAnsi="Calibri" w:cs="Calibri"/>
          <w:noProof/>
          <w:szCs w:val="24"/>
        </w:rPr>
        <w:t>(2), 213–219. https://doi.org/10.1016/S0042-6989(00)00243-1</w:t>
      </w:r>
    </w:p>
    <w:p w14:paraId="1B992E26"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Reinhardt-Rutland, A. H. (1988). Induced Movement in the Visual Modality: An Overview. </w:t>
      </w:r>
      <w:r w:rsidRPr="0059001D">
        <w:rPr>
          <w:rFonts w:ascii="Calibri" w:hAnsi="Calibri" w:cs="Calibri"/>
          <w:i/>
          <w:iCs/>
          <w:noProof/>
          <w:szCs w:val="24"/>
        </w:rPr>
        <w:t>Psychological Bulletin</w:t>
      </w:r>
      <w:r w:rsidRPr="0059001D">
        <w:rPr>
          <w:rFonts w:ascii="Calibri" w:hAnsi="Calibri" w:cs="Calibri"/>
          <w:noProof/>
          <w:szCs w:val="24"/>
        </w:rPr>
        <w:t xml:space="preserve">, </w:t>
      </w:r>
      <w:r w:rsidRPr="0059001D">
        <w:rPr>
          <w:rFonts w:ascii="Calibri" w:hAnsi="Calibri" w:cs="Calibri"/>
          <w:i/>
          <w:iCs/>
          <w:noProof/>
          <w:szCs w:val="24"/>
        </w:rPr>
        <w:t>103</w:t>
      </w:r>
      <w:r w:rsidRPr="0059001D">
        <w:rPr>
          <w:rFonts w:ascii="Calibri" w:hAnsi="Calibri" w:cs="Calibri"/>
          <w:noProof/>
          <w:szCs w:val="24"/>
        </w:rPr>
        <w:t>(1), 57–71. https://doi.org/10.1037/0033-2909.103.1.57</w:t>
      </w:r>
    </w:p>
    <w:p w14:paraId="5E8C33B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Rushton, S. K., &amp; Warren, P. A. (2005). Moving observers, relative retinal motion and the detection of object movement [2]. </w:t>
      </w:r>
      <w:r w:rsidRPr="0059001D">
        <w:rPr>
          <w:rFonts w:ascii="Calibri" w:hAnsi="Calibri" w:cs="Calibri"/>
          <w:i/>
          <w:iCs/>
          <w:noProof/>
          <w:szCs w:val="24"/>
        </w:rPr>
        <w:t>Current Biology</w:t>
      </w:r>
      <w:r w:rsidRPr="0059001D">
        <w:rPr>
          <w:rFonts w:ascii="Calibri" w:hAnsi="Calibri" w:cs="Calibri"/>
          <w:noProof/>
          <w:szCs w:val="24"/>
        </w:rPr>
        <w:t>, Vol. 15, pp. 542–543. https://doi.org/10.1016/j.cub.2005.07.020</w:t>
      </w:r>
    </w:p>
    <w:p w14:paraId="43A880AB"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Taylor, M. M., &amp; Creelman, C. D. (1967). PEST: Efficient Estimates on Probability Functions. </w:t>
      </w:r>
      <w:r w:rsidRPr="0059001D">
        <w:rPr>
          <w:rFonts w:ascii="Calibri" w:hAnsi="Calibri" w:cs="Calibri"/>
          <w:i/>
          <w:iCs/>
          <w:noProof/>
          <w:szCs w:val="24"/>
        </w:rPr>
        <w:t>The Journal of the Acoustical Society of America</w:t>
      </w:r>
      <w:r w:rsidRPr="0059001D">
        <w:rPr>
          <w:rFonts w:ascii="Calibri" w:hAnsi="Calibri" w:cs="Calibri"/>
          <w:noProof/>
          <w:szCs w:val="24"/>
        </w:rPr>
        <w:t xml:space="preserve">, </w:t>
      </w:r>
      <w:r w:rsidRPr="0059001D">
        <w:rPr>
          <w:rFonts w:ascii="Calibri" w:hAnsi="Calibri" w:cs="Calibri"/>
          <w:i/>
          <w:iCs/>
          <w:noProof/>
          <w:szCs w:val="24"/>
        </w:rPr>
        <w:t>41</w:t>
      </w:r>
      <w:r w:rsidRPr="0059001D">
        <w:rPr>
          <w:rFonts w:ascii="Calibri" w:hAnsi="Calibri" w:cs="Calibri"/>
          <w:noProof/>
          <w:szCs w:val="24"/>
        </w:rPr>
        <w:t>(4A), 782–787. https://doi.org/10.1121/1.1910407</w:t>
      </w:r>
    </w:p>
    <w:p w14:paraId="325CF8C3"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415B71">
        <w:rPr>
          <w:rFonts w:ascii="Calibri" w:hAnsi="Calibri" w:cs="Calibri"/>
          <w:noProof/>
          <w:szCs w:val="24"/>
          <w:lang w:val="de-DE"/>
          <w:rPrChange w:id="286" w:author="Björn Jörges" w:date="2020-05-23T19:22:00Z">
            <w:rPr>
              <w:rFonts w:ascii="Calibri" w:hAnsi="Calibri" w:cs="Calibri"/>
              <w:noProof/>
              <w:szCs w:val="24"/>
            </w:rPr>
          </w:rPrChange>
        </w:rPr>
        <w:t xml:space="preserve">Warren, P. A., &amp; Rushton, S. K. (2007). </w:t>
      </w:r>
      <w:r w:rsidRPr="0059001D">
        <w:rPr>
          <w:rFonts w:ascii="Calibri" w:hAnsi="Calibri" w:cs="Calibri"/>
          <w:noProof/>
          <w:szCs w:val="24"/>
        </w:rPr>
        <w:t xml:space="preserve">Perception of object trajectory: Parsing retinal motion into self and object movement components. </w:t>
      </w:r>
      <w:r w:rsidRPr="0059001D">
        <w:rPr>
          <w:rFonts w:ascii="Calibri" w:hAnsi="Calibri" w:cs="Calibri"/>
          <w:i/>
          <w:iCs/>
          <w:noProof/>
          <w:szCs w:val="24"/>
        </w:rPr>
        <w:t>Journal of Vision</w:t>
      </w:r>
      <w:r w:rsidRPr="0059001D">
        <w:rPr>
          <w:rFonts w:ascii="Calibri" w:hAnsi="Calibri" w:cs="Calibri"/>
          <w:noProof/>
          <w:szCs w:val="24"/>
        </w:rPr>
        <w:t xml:space="preserve">, </w:t>
      </w:r>
      <w:r w:rsidRPr="0059001D">
        <w:rPr>
          <w:rFonts w:ascii="Calibri" w:hAnsi="Calibri" w:cs="Calibri"/>
          <w:i/>
          <w:iCs/>
          <w:noProof/>
          <w:szCs w:val="24"/>
        </w:rPr>
        <w:t>7</w:t>
      </w:r>
      <w:r w:rsidRPr="0059001D">
        <w:rPr>
          <w:rFonts w:ascii="Calibri" w:hAnsi="Calibri" w:cs="Calibri"/>
          <w:noProof/>
          <w:szCs w:val="24"/>
        </w:rPr>
        <w:t>(11), 1–11. https://doi.org/10.1167/7.11.2</w:t>
      </w:r>
    </w:p>
    <w:p w14:paraId="33C0261C"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Warren, P. A., &amp; Rushton, S. K. (2008). Evidence for flow-parsing in radial flow displays.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48</w:t>
      </w:r>
      <w:r w:rsidRPr="0059001D">
        <w:rPr>
          <w:rFonts w:ascii="Calibri" w:hAnsi="Calibri" w:cs="Calibri"/>
          <w:noProof/>
          <w:szCs w:val="24"/>
        </w:rPr>
        <w:t>(5), 655–663. https://doi.org/10.1016/j.visres.2007.10.023</w:t>
      </w:r>
    </w:p>
    <w:p w14:paraId="6D82CEC5"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Warren, P. A., &amp; Rushton, S. K. (2009). Perception of scene-relative object movement: Optic flow parsing and the contribution of monocular depth cues. </w:t>
      </w:r>
      <w:r w:rsidRPr="0059001D">
        <w:rPr>
          <w:rFonts w:ascii="Calibri" w:hAnsi="Calibri" w:cs="Calibri"/>
          <w:i/>
          <w:iCs/>
          <w:noProof/>
          <w:szCs w:val="24"/>
        </w:rPr>
        <w:t>Vision Research</w:t>
      </w:r>
      <w:r w:rsidRPr="0059001D">
        <w:rPr>
          <w:rFonts w:ascii="Calibri" w:hAnsi="Calibri" w:cs="Calibri"/>
          <w:noProof/>
          <w:szCs w:val="24"/>
        </w:rPr>
        <w:t xml:space="preserve">, </w:t>
      </w:r>
      <w:r w:rsidRPr="0059001D">
        <w:rPr>
          <w:rFonts w:ascii="Calibri" w:hAnsi="Calibri" w:cs="Calibri"/>
          <w:i/>
          <w:iCs/>
          <w:noProof/>
          <w:szCs w:val="24"/>
        </w:rPr>
        <w:t>49</w:t>
      </w:r>
      <w:r w:rsidRPr="0059001D">
        <w:rPr>
          <w:rFonts w:ascii="Calibri" w:hAnsi="Calibri" w:cs="Calibri"/>
          <w:noProof/>
          <w:szCs w:val="24"/>
        </w:rPr>
        <w:t>(11), 1406–1419. https://doi.org/10.1016/j.visres.2009.01.016</w:t>
      </w:r>
    </w:p>
    <w:p w14:paraId="4E434A29"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szCs w:val="24"/>
        </w:rPr>
      </w:pPr>
      <w:r w:rsidRPr="0059001D">
        <w:rPr>
          <w:rFonts w:ascii="Calibri" w:hAnsi="Calibri" w:cs="Calibri"/>
          <w:noProof/>
          <w:szCs w:val="24"/>
        </w:rPr>
        <w:t xml:space="preserve">Wexler, M. (2003). Voluntary head movement and allocentric perception of space. </w:t>
      </w:r>
      <w:r w:rsidRPr="0059001D">
        <w:rPr>
          <w:rFonts w:ascii="Calibri" w:hAnsi="Calibri" w:cs="Calibri"/>
          <w:i/>
          <w:iCs/>
          <w:noProof/>
          <w:szCs w:val="24"/>
        </w:rPr>
        <w:t>Psychological Science</w:t>
      </w:r>
      <w:r w:rsidRPr="0059001D">
        <w:rPr>
          <w:rFonts w:ascii="Calibri" w:hAnsi="Calibri" w:cs="Calibri"/>
          <w:noProof/>
          <w:szCs w:val="24"/>
        </w:rPr>
        <w:t xml:space="preserve">, </w:t>
      </w:r>
      <w:r w:rsidRPr="0059001D">
        <w:rPr>
          <w:rFonts w:ascii="Calibri" w:hAnsi="Calibri" w:cs="Calibri"/>
          <w:i/>
          <w:iCs/>
          <w:noProof/>
          <w:szCs w:val="24"/>
        </w:rPr>
        <w:t>14</w:t>
      </w:r>
      <w:r w:rsidRPr="0059001D">
        <w:rPr>
          <w:rFonts w:ascii="Calibri" w:hAnsi="Calibri" w:cs="Calibri"/>
          <w:noProof/>
          <w:szCs w:val="24"/>
        </w:rPr>
        <w:t>(4), 340–346. https://doi.org/10.1111/1467-9280.14491</w:t>
      </w:r>
    </w:p>
    <w:p w14:paraId="0680E4A2" w14:textId="77777777" w:rsidR="0059001D" w:rsidRPr="0059001D" w:rsidRDefault="0059001D" w:rsidP="0059001D">
      <w:pPr>
        <w:widowControl w:val="0"/>
        <w:autoSpaceDE w:val="0"/>
        <w:autoSpaceDN w:val="0"/>
        <w:adjustRightInd w:val="0"/>
        <w:spacing w:line="240" w:lineRule="auto"/>
        <w:ind w:left="480" w:hanging="480"/>
        <w:rPr>
          <w:rFonts w:ascii="Calibri" w:hAnsi="Calibri" w:cs="Calibri"/>
          <w:noProof/>
        </w:rPr>
      </w:pPr>
      <w:r w:rsidRPr="0059001D">
        <w:rPr>
          <w:rFonts w:ascii="Calibri" w:hAnsi="Calibri" w:cs="Calibri"/>
          <w:noProof/>
          <w:szCs w:val="24"/>
        </w:rPr>
        <w:lastRenderedPageBreak/>
        <w:t xml:space="preserve">Wilson, A. D., &amp; Golonka, S. (2013). Embodied Cognition is Not What you Think it is. </w:t>
      </w:r>
      <w:r w:rsidRPr="0059001D">
        <w:rPr>
          <w:rFonts w:ascii="Calibri" w:hAnsi="Calibri" w:cs="Calibri"/>
          <w:i/>
          <w:iCs/>
          <w:noProof/>
          <w:szCs w:val="24"/>
        </w:rPr>
        <w:t>Frontiers in Psychology</w:t>
      </w:r>
      <w:r w:rsidRPr="0059001D">
        <w:rPr>
          <w:rFonts w:ascii="Calibri" w:hAnsi="Calibri" w:cs="Calibri"/>
          <w:noProof/>
          <w:szCs w:val="24"/>
        </w:rPr>
        <w:t xml:space="preserve">, </w:t>
      </w:r>
      <w:r w:rsidRPr="0059001D">
        <w:rPr>
          <w:rFonts w:ascii="Calibri" w:hAnsi="Calibri" w:cs="Calibri"/>
          <w:i/>
          <w:iCs/>
          <w:noProof/>
          <w:szCs w:val="24"/>
        </w:rPr>
        <w:t>4</w:t>
      </w:r>
      <w:r w:rsidRPr="0059001D">
        <w:rPr>
          <w:rFonts w:ascii="Calibri" w:hAnsi="Calibri" w:cs="Calibri"/>
          <w:noProof/>
          <w:szCs w:val="24"/>
        </w:rPr>
        <w:t>(February), 1–13. https://doi.org/10.3389/fpsyg.2013.00058</w:t>
      </w:r>
    </w:p>
    <w:p w14:paraId="467FE5C3" w14:textId="65B79023" w:rsidR="00C4466E" w:rsidRPr="00A76B32" w:rsidRDefault="003D36DD" w:rsidP="00DE1C54">
      <w:pPr>
        <w:widowControl w:val="0"/>
        <w:autoSpaceDE w:val="0"/>
        <w:autoSpaceDN w:val="0"/>
        <w:adjustRightInd w:val="0"/>
        <w:spacing w:line="240" w:lineRule="auto"/>
      </w:pPr>
      <w:r>
        <w:fldChar w:fldCharType="end"/>
      </w:r>
    </w:p>
    <w:sectPr w:rsidR="00C4466E" w:rsidRPr="00A76B32" w:rsidSect="000A7FCE">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8FE14" w14:textId="77777777" w:rsidR="00BD507C" w:rsidRDefault="00BD507C" w:rsidP="00AD3F26">
      <w:pPr>
        <w:spacing w:after="0" w:line="240" w:lineRule="auto"/>
      </w:pPr>
      <w:r>
        <w:separator/>
      </w:r>
    </w:p>
  </w:endnote>
  <w:endnote w:type="continuationSeparator" w:id="0">
    <w:p w14:paraId="32363950" w14:textId="77777777" w:rsidR="00BD507C" w:rsidRDefault="00BD507C" w:rsidP="00AD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6695427"/>
      <w:docPartObj>
        <w:docPartGallery w:val="Page Numbers (Bottom of Page)"/>
        <w:docPartUnique/>
      </w:docPartObj>
    </w:sdtPr>
    <w:sdtEndPr>
      <w:rPr>
        <w:noProof/>
      </w:rPr>
    </w:sdtEndPr>
    <w:sdtContent>
      <w:p w14:paraId="7E14B59F" w14:textId="41C1D9BC" w:rsidR="002C49B5" w:rsidRDefault="002C49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E52B27" w14:textId="77777777" w:rsidR="002C49B5" w:rsidRDefault="002C4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2B6F4" w14:textId="77777777" w:rsidR="00BD507C" w:rsidRDefault="00BD507C" w:rsidP="00AD3F26">
      <w:pPr>
        <w:spacing w:after="0" w:line="240" w:lineRule="auto"/>
      </w:pPr>
      <w:r>
        <w:separator/>
      </w:r>
    </w:p>
  </w:footnote>
  <w:footnote w:type="continuationSeparator" w:id="0">
    <w:p w14:paraId="41C9FF7D" w14:textId="77777777" w:rsidR="00BD507C" w:rsidRDefault="00BD507C" w:rsidP="00AD3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E44FA5"/>
    <w:multiLevelType w:val="hybridMultilevel"/>
    <w:tmpl w:val="03FAD996"/>
    <w:lvl w:ilvl="0" w:tplc="5F28D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0CA"/>
    <w:rsid w:val="00000712"/>
    <w:rsid w:val="00005CDA"/>
    <w:rsid w:val="00006D17"/>
    <w:rsid w:val="000070C3"/>
    <w:rsid w:val="00012A7C"/>
    <w:rsid w:val="00027D49"/>
    <w:rsid w:val="0003240F"/>
    <w:rsid w:val="00033D1F"/>
    <w:rsid w:val="0003504B"/>
    <w:rsid w:val="000447FB"/>
    <w:rsid w:val="00047A7F"/>
    <w:rsid w:val="000507AE"/>
    <w:rsid w:val="00051CDB"/>
    <w:rsid w:val="00052B9B"/>
    <w:rsid w:val="00053752"/>
    <w:rsid w:val="0005524E"/>
    <w:rsid w:val="00055E4D"/>
    <w:rsid w:val="000566B5"/>
    <w:rsid w:val="000638F4"/>
    <w:rsid w:val="00073189"/>
    <w:rsid w:val="00076BFB"/>
    <w:rsid w:val="00090276"/>
    <w:rsid w:val="000979FA"/>
    <w:rsid w:val="000A3FC2"/>
    <w:rsid w:val="000A61BD"/>
    <w:rsid w:val="000A7FCE"/>
    <w:rsid w:val="000B0DDC"/>
    <w:rsid w:val="000B17CA"/>
    <w:rsid w:val="000B3764"/>
    <w:rsid w:val="000C0C29"/>
    <w:rsid w:val="000D394F"/>
    <w:rsid w:val="000D41B4"/>
    <w:rsid w:val="000D42C2"/>
    <w:rsid w:val="000E2D93"/>
    <w:rsid w:val="000E735B"/>
    <w:rsid w:val="000F51D4"/>
    <w:rsid w:val="0010383B"/>
    <w:rsid w:val="00124045"/>
    <w:rsid w:val="00133FDB"/>
    <w:rsid w:val="00136208"/>
    <w:rsid w:val="0014099D"/>
    <w:rsid w:val="00144E93"/>
    <w:rsid w:val="00147458"/>
    <w:rsid w:val="0015188F"/>
    <w:rsid w:val="0015407E"/>
    <w:rsid w:val="0015637E"/>
    <w:rsid w:val="001572D1"/>
    <w:rsid w:val="0016481F"/>
    <w:rsid w:val="00165DC4"/>
    <w:rsid w:val="00176751"/>
    <w:rsid w:val="00185F1E"/>
    <w:rsid w:val="001901D1"/>
    <w:rsid w:val="001A7E55"/>
    <w:rsid w:val="001C1DC2"/>
    <w:rsid w:val="001C5557"/>
    <w:rsid w:val="001D5D5C"/>
    <w:rsid w:val="001D6219"/>
    <w:rsid w:val="001E4B8F"/>
    <w:rsid w:val="001E7658"/>
    <w:rsid w:val="001F1772"/>
    <w:rsid w:val="001F4B5E"/>
    <w:rsid w:val="001F500A"/>
    <w:rsid w:val="0020008E"/>
    <w:rsid w:val="00206EB2"/>
    <w:rsid w:val="002100A0"/>
    <w:rsid w:val="00211BB7"/>
    <w:rsid w:val="00211F1E"/>
    <w:rsid w:val="0021621B"/>
    <w:rsid w:val="00223D5B"/>
    <w:rsid w:val="00227402"/>
    <w:rsid w:val="0023733E"/>
    <w:rsid w:val="00240351"/>
    <w:rsid w:val="00250579"/>
    <w:rsid w:val="00257DF7"/>
    <w:rsid w:val="002631A1"/>
    <w:rsid w:val="00280F38"/>
    <w:rsid w:val="002A2567"/>
    <w:rsid w:val="002A6643"/>
    <w:rsid w:val="002A738E"/>
    <w:rsid w:val="002B28A0"/>
    <w:rsid w:val="002B3D22"/>
    <w:rsid w:val="002B4A8F"/>
    <w:rsid w:val="002C3F3F"/>
    <w:rsid w:val="002C49B5"/>
    <w:rsid w:val="002C4E55"/>
    <w:rsid w:val="002D2119"/>
    <w:rsid w:val="002E02CF"/>
    <w:rsid w:val="002F15FB"/>
    <w:rsid w:val="002F45C1"/>
    <w:rsid w:val="00302BAF"/>
    <w:rsid w:val="00302E00"/>
    <w:rsid w:val="003040A3"/>
    <w:rsid w:val="00304B82"/>
    <w:rsid w:val="00312DFF"/>
    <w:rsid w:val="00317E09"/>
    <w:rsid w:val="003207EE"/>
    <w:rsid w:val="00331280"/>
    <w:rsid w:val="003539AD"/>
    <w:rsid w:val="00365177"/>
    <w:rsid w:val="00365746"/>
    <w:rsid w:val="003704BA"/>
    <w:rsid w:val="00373890"/>
    <w:rsid w:val="00380165"/>
    <w:rsid w:val="003810CA"/>
    <w:rsid w:val="003A16B7"/>
    <w:rsid w:val="003A4EE8"/>
    <w:rsid w:val="003C3190"/>
    <w:rsid w:val="003C3F55"/>
    <w:rsid w:val="003C3F8E"/>
    <w:rsid w:val="003D27B2"/>
    <w:rsid w:val="003D36DD"/>
    <w:rsid w:val="003F05A4"/>
    <w:rsid w:val="003F215D"/>
    <w:rsid w:val="003F29C3"/>
    <w:rsid w:val="003F3BCC"/>
    <w:rsid w:val="003F7DFE"/>
    <w:rsid w:val="00406CB1"/>
    <w:rsid w:val="00413CAE"/>
    <w:rsid w:val="00415A8A"/>
    <w:rsid w:val="00415B71"/>
    <w:rsid w:val="00446B3D"/>
    <w:rsid w:val="0045395D"/>
    <w:rsid w:val="00471BF5"/>
    <w:rsid w:val="004725D9"/>
    <w:rsid w:val="00474C1C"/>
    <w:rsid w:val="00476525"/>
    <w:rsid w:val="004906A6"/>
    <w:rsid w:val="00494EA6"/>
    <w:rsid w:val="004A5EA3"/>
    <w:rsid w:val="004B278F"/>
    <w:rsid w:val="004C1C9C"/>
    <w:rsid w:val="004E6C2E"/>
    <w:rsid w:val="0052156E"/>
    <w:rsid w:val="00523AC0"/>
    <w:rsid w:val="00533EC6"/>
    <w:rsid w:val="005435DB"/>
    <w:rsid w:val="00544D46"/>
    <w:rsid w:val="00550794"/>
    <w:rsid w:val="0055304A"/>
    <w:rsid w:val="005600F5"/>
    <w:rsid w:val="00564A69"/>
    <w:rsid w:val="005653A9"/>
    <w:rsid w:val="0057257A"/>
    <w:rsid w:val="0057337C"/>
    <w:rsid w:val="00587898"/>
    <w:rsid w:val="00587DCC"/>
    <w:rsid w:val="0059001D"/>
    <w:rsid w:val="00594EF1"/>
    <w:rsid w:val="005A1659"/>
    <w:rsid w:val="005A7FF6"/>
    <w:rsid w:val="005B0199"/>
    <w:rsid w:val="005B5264"/>
    <w:rsid w:val="005B78EC"/>
    <w:rsid w:val="005C6B71"/>
    <w:rsid w:val="005C777B"/>
    <w:rsid w:val="005D74DC"/>
    <w:rsid w:val="005E132C"/>
    <w:rsid w:val="005E6F40"/>
    <w:rsid w:val="005F01E6"/>
    <w:rsid w:val="005F422A"/>
    <w:rsid w:val="005F5F77"/>
    <w:rsid w:val="006053D5"/>
    <w:rsid w:val="0060586A"/>
    <w:rsid w:val="00607C27"/>
    <w:rsid w:val="0061078B"/>
    <w:rsid w:val="00615CEF"/>
    <w:rsid w:val="006236B0"/>
    <w:rsid w:val="00626889"/>
    <w:rsid w:val="006351E0"/>
    <w:rsid w:val="00635780"/>
    <w:rsid w:val="00654A8F"/>
    <w:rsid w:val="00661830"/>
    <w:rsid w:val="00662DE5"/>
    <w:rsid w:val="006704B0"/>
    <w:rsid w:val="006778D9"/>
    <w:rsid w:val="00685535"/>
    <w:rsid w:val="00686F57"/>
    <w:rsid w:val="00692796"/>
    <w:rsid w:val="006A2426"/>
    <w:rsid w:val="006B56CF"/>
    <w:rsid w:val="006B79FA"/>
    <w:rsid w:val="006C7735"/>
    <w:rsid w:val="006F0DE6"/>
    <w:rsid w:val="006F38B3"/>
    <w:rsid w:val="006F607B"/>
    <w:rsid w:val="00702967"/>
    <w:rsid w:val="00711C4D"/>
    <w:rsid w:val="00715DA3"/>
    <w:rsid w:val="00736090"/>
    <w:rsid w:val="0073656F"/>
    <w:rsid w:val="00740F7C"/>
    <w:rsid w:val="00741F9E"/>
    <w:rsid w:val="00744BDC"/>
    <w:rsid w:val="007478C9"/>
    <w:rsid w:val="00754E15"/>
    <w:rsid w:val="00760B08"/>
    <w:rsid w:val="007640BB"/>
    <w:rsid w:val="00776D6F"/>
    <w:rsid w:val="007A1A84"/>
    <w:rsid w:val="007A2614"/>
    <w:rsid w:val="007B14FB"/>
    <w:rsid w:val="007C7E8B"/>
    <w:rsid w:val="007D6820"/>
    <w:rsid w:val="007E785F"/>
    <w:rsid w:val="007F61C7"/>
    <w:rsid w:val="00802B51"/>
    <w:rsid w:val="0081339A"/>
    <w:rsid w:val="00820A5B"/>
    <w:rsid w:val="00820B2B"/>
    <w:rsid w:val="00821020"/>
    <w:rsid w:val="00824D90"/>
    <w:rsid w:val="0083368F"/>
    <w:rsid w:val="00833E11"/>
    <w:rsid w:val="008366DA"/>
    <w:rsid w:val="00841F20"/>
    <w:rsid w:val="00842F42"/>
    <w:rsid w:val="008458E2"/>
    <w:rsid w:val="00845E3F"/>
    <w:rsid w:val="00856A69"/>
    <w:rsid w:val="008601AF"/>
    <w:rsid w:val="00864D36"/>
    <w:rsid w:val="008742E6"/>
    <w:rsid w:val="00880CF1"/>
    <w:rsid w:val="008923A3"/>
    <w:rsid w:val="00895417"/>
    <w:rsid w:val="008A361B"/>
    <w:rsid w:val="008B3B08"/>
    <w:rsid w:val="008C00D3"/>
    <w:rsid w:val="008C26ED"/>
    <w:rsid w:val="008D0397"/>
    <w:rsid w:val="008D0B9F"/>
    <w:rsid w:val="008D4B1D"/>
    <w:rsid w:val="008E086D"/>
    <w:rsid w:val="008E2FD6"/>
    <w:rsid w:val="008F274A"/>
    <w:rsid w:val="008F3F2F"/>
    <w:rsid w:val="008F7AE6"/>
    <w:rsid w:val="00900F96"/>
    <w:rsid w:val="00901ABF"/>
    <w:rsid w:val="009028AC"/>
    <w:rsid w:val="00911D65"/>
    <w:rsid w:val="00911FAF"/>
    <w:rsid w:val="00913B18"/>
    <w:rsid w:val="00914F9D"/>
    <w:rsid w:val="00915B4B"/>
    <w:rsid w:val="0092113C"/>
    <w:rsid w:val="00927B55"/>
    <w:rsid w:val="00930D3B"/>
    <w:rsid w:val="00951A0D"/>
    <w:rsid w:val="0095530C"/>
    <w:rsid w:val="0096015C"/>
    <w:rsid w:val="00962151"/>
    <w:rsid w:val="00970CED"/>
    <w:rsid w:val="00994115"/>
    <w:rsid w:val="009A3AB1"/>
    <w:rsid w:val="009A607E"/>
    <w:rsid w:val="009B140C"/>
    <w:rsid w:val="009B3406"/>
    <w:rsid w:val="009C6643"/>
    <w:rsid w:val="009C7325"/>
    <w:rsid w:val="009C77F0"/>
    <w:rsid w:val="009D1039"/>
    <w:rsid w:val="009D53AE"/>
    <w:rsid w:val="009E4715"/>
    <w:rsid w:val="009E76C6"/>
    <w:rsid w:val="009E7A6F"/>
    <w:rsid w:val="00A06459"/>
    <w:rsid w:val="00A12B74"/>
    <w:rsid w:val="00A22101"/>
    <w:rsid w:val="00A2270B"/>
    <w:rsid w:val="00A26A7D"/>
    <w:rsid w:val="00A304BB"/>
    <w:rsid w:val="00A351D4"/>
    <w:rsid w:val="00A355D6"/>
    <w:rsid w:val="00A42196"/>
    <w:rsid w:val="00A46D31"/>
    <w:rsid w:val="00A53288"/>
    <w:rsid w:val="00A64213"/>
    <w:rsid w:val="00A6526E"/>
    <w:rsid w:val="00A66145"/>
    <w:rsid w:val="00A71014"/>
    <w:rsid w:val="00A730F7"/>
    <w:rsid w:val="00A74F91"/>
    <w:rsid w:val="00A76B32"/>
    <w:rsid w:val="00A81A47"/>
    <w:rsid w:val="00A90434"/>
    <w:rsid w:val="00AA456F"/>
    <w:rsid w:val="00AA4C9A"/>
    <w:rsid w:val="00AA7B31"/>
    <w:rsid w:val="00AB0D92"/>
    <w:rsid w:val="00AB1D5B"/>
    <w:rsid w:val="00AC14F1"/>
    <w:rsid w:val="00AC39B7"/>
    <w:rsid w:val="00AD3F26"/>
    <w:rsid w:val="00B003C3"/>
    <w:rsid w:val="00B04B53"/>
    <w:rsid w:val="00B1131C"/>
    <w:rsid w:val="00B30EF5"/>
    <w:rsid w:val="00B42BB4"/>
    <w:rsid w:val="00B4310D"/>
    <w:rsid w:val="00B57BD4"/>
    <w:rsid w:val="00B65EEC"/>
    <w:rsid w:val="00B75477"/>
    <w:rsid w:val="00B802B8"/>
    <w:rsid w:val="00B821DA"/>
    <w:rsid w:val="00B904DE"/>
    <w:rsid w:val="00B93257"/>
    <w:rsid w:val="00BA0CF4"/>
    <w:rsid w:val="00BB26C0"/>
    <w:rsid w:val="00BB4953"/>
    <w:rsid w:val="00BC1E33"/>
    <w:rsid w:val="00BC457D"/>
    <w:rsid w:val="00BD2C36"/>
    <w:rsid w:val="00BD507C"/>
    <w:rsid w:val="00BE0A7C"/>
    <w:rsid w:val="00BE0D85"/>
    <w:rsid w:val="00BE1D41"/>
    <w:rsid w:val="00BE3FF0"/>
    <w:rsid w:val="00BF3774"/>
    <w:rsid w:val="00C033C4"/>
    <w:rsid w:val="00C03D4B"/>
    <w:rsid w:val="00C041AA"/>
    <w:rsid w:val="00C139A1"/>
    <w:rsid w:val="00C1489C"/>
    <w:rsid w:val="00C30D29"/>
    <w:rsid w:val="00C3289B"/>
    <w:rsid w:val="00C352B6"/>
    <w:rsid w:val="00C35FDC"/>
    <w:rsid w:val="00C4466E"/>
    <w:rsid w:val="00C535BE"/>
    <w:rsid w:val="00C62D73"/>
    <w:rsid w:val="00C63681"/>
    <w:rsid w:val="00C6445C"/>
    <w:rsid w:val="00C713BA"/>
    <w:rsid w:val="00C82E07"/>
    <w:rsid w:val="00C90E0E"/>
    <w:rsid w:val="00CA010F"/>
    <w:rsid w:val="00CB273E"/>
    <w:rsid w:val="00CB3268"/>
    <w:rsid w:val="00CC3AED"/>
    <w:rsid w:val="00CE452A"/>
    <w:rsid w:val="00CE6EF7"/>
    <w:rsid w:val="00CE722E"/>
    <w:rsid w:val="00CF7F36"/>
    <w:rsid w:val="00D01520"/>
    <w:rsid w:val="00D04996"/>
    <w:rsid w:val="00D05CE9"/>
    <w:rsid w:val="00D07713"/>
    <w:rsid w:val="00D124B7"/>
    <w:rsid w:val="00D12D94"/>
    <w:rsid w:val="00D217A0"/>
    <w:rsid w:val="00D25154"/>
    <w:rsid w:val="00D34828"/>
    <w:rsid w:val="00D474DF"/>
    <w:rsid w:val="00D50386"/>
    <w:rsid w:val="00D60DA2"/>
    <w:rsid w:val="00D633AC"/>
    <w:rsid w:val="00D63464"/>
    <w:rsid w:val="00D67995"/>
    <w:rsid w:val="00D8489E"/>
    <w:rsid w:val="00D906F9"/>
    <w:rsid w:val="00D91203"/>
    <w:rsid w:val="00D91C69"/>
    <w:rsid w:val="00D920D5"/>
    <w:rsid w:val="00D945DE"/>
    <w:rsid w:val="00DA74F6"/>
    <w:rsid w:val="00DB2508"/>
    <w:rsid w:val="00DC4430"/>
    <w:rsid w:val="00DD4039"/>
    <w:rsid w:val="00DD7747"/>
    <w:rsid w:val="00DD79C8"/>
    <w:rsid w:val="00DE13D2"/>
    <w:rsid w:val="00DE1C54"/>
    <w:rsid w:val="00DF09AE"/>
    <w:rsid w:val="00DF1A17"/>
    <w:rsid w:val="00E05BFC"/>
    <w:rsid w:val="00E32FFF"/>
    <w:rsid w:val="00E4195C"/>
    <w:rsid w:val="00E42200"/>
    <w:rsid w:val="00E448DE"/>
    <w:rsid w:val="00E473B5"/>
    <w:rsid w:val="00E6403E"/>
    <w:rsid w:val="00E67C26"/>
    <w:rsid w:val="00E70A45"/>
    <w:rsid w:val="00E828E2"/>
    <w:rsid w:val="00E90B30"/>
    <w:rsid w:val="00E93B96"/>
    <w:rsid w:val="00EA20CB"/>
    <w:rsid w:val="00EB0B6A"/>
    <w:rsid w:val="00EB5260"/>
    <w:rsid w:val="00EC252D"/>
    <w:rsid w:val="00EC3969"/>
    <w:rsid w:val="00ED3263"/>
    <w:rsid w:val="00ED3DA0"/>
    <w:rsid w:val="00ED50A6"/>
    <w:rsid w:val="00ED60CA"/>
    <w:rsid w:val="00EE3598"/>
    <w:rsid w:val="00EF507A"/>
    <w:rsid w:val="00F05C8A"/>
    <w:rsid w:val="00F1177B"/>
    <w:rsid w:val="00F15EC4"/>
    <w:rsid w:val="00F204C2"/>
    <w:rsid w:val="00F23D52"/>
    <w:rsid w:val="00F2536A"/>
    <w:rsid w:val="00F3506F"/>
    <w:rsid w:val="00F5091C"/>
    <w:rsid w:val="00F5241D"/>
    <w:rsid w:val="00F54DBC"/>
    <w:rsid w:val="00F55513"/>
    <w:rsid w:val="00F60D3C"/>
    <w:rsid w:val="00F615E8"/>
    <w:rsid w:val="00F7048D"/>
    <w:rsid w:val="00F93987"/>
    <w:rsid w:val="00F94E12"/>
    <w:rsid w:val="00FA049B"/>
    <w:rsid w:val="00FA3139"/>
    <w:rsid w:val="00FA3FFA"/>
    <w:rsid w:val="00FA749C"/>
    <w:rsid w:val="00FA7658"/>
    <w:rsid w:val="00FB5091"/>
    <w:rsid w:val="00FB777C"/>
    <w:rsid w:val="00FC164B"/>
    <w:rsid w:val="00FC1CF1"/>
    <w:rsid w:val="00FC4F41"/>
    <w:rsid w:val="00FD11B7"/>
    <w:rsid w:val="00FD140A"/>
    <w:rsid w:val="00FD6409"/>
    <w:rsid w:val="00FD6F03"/>
    <w:rsid w:val="00FE0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EC2990"/>
  <w15:docId w15:val="{85084EE7-2E9D-491E-9680-434037A0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F5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0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A31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0"/>
    <w:pPr>
      <w:ind w:left="720"/>
      <w:contextualSpacing/>
    </w:pPr>
  </w:style>
  <w:style w:type="character" w:styleId="CommentReference">
    <w:name w:val="annotation reference"/>
    <w:basedOn w:val="DefaultParagraphFont"/>
    <w:uiPriority w:val="99"/>
    <w:semiHidden/>
    <w:unhideWhenUsed/>
    <w:rsid w:val="00ED3DA0"/>
    <w:rPr>
      <w:sz w:val="16"/>
      <w:szCs w:val="16"/>
    </w:rPr>
  </w:style>
  <w:style w:type="paragraph" w:styleId="CommentText">
    <w:name w:val="annotation text"/>
    <w:basedOn w:val="Normal"/>
    <w:link w:val="CommentTextChar"/>
    <w:uiPriority w:val="99"/>
    <w:semiHidden/>
    <w:unhideWhenUsed/>
    <w:rsid w:val="00ED3DA0"/>
    <w:pPr>
      <w:spacing w:line="240" w:lineRule="auto"/>
    </w:pPr>
    <w:rPr>
      <w:sz w:val="20"/>
      <w:szCs w:val="20"/>
    </w:rPr>
  </w:style>
  <w:style w:type="character" w:customStyle="1" w:styleId="CommentTextChar">
    <w:name w:val="Comment Text Char"/>
    <w:basedOn w:val="DefaultParagraphFont"/>
    <w:link w:val="CommentText"/>
    <w:uiPriority w:val="99"/>
    <w:semiHidden/>
    <w:rsid w:val="00ED3DA0"/>
    <w:rPr>
      <w:sz w:val="20"/>
      <w:szCs w:val="20"/>
    </w:rPr>
  </w:style>
  <w:style w:type="paragraph" w:styleId="CommentSubject">
    <w:name w:val="annotation subject"/>
    <w:basedOn w:val="CommentText"/>
    <w:next w:val="CommentText"/>
    <w:link w:val="CommentSubjectChar"/>
    <w:uiPriority w:val="99"/>
    <w:semiHidden/>
    <w:unhideWhenUsed/>
    <w:rsid w:val="00ED3DA0"/>
    <w:rPr>
      <w:b/>
      <w:bCs/>
    </w:rPr>
  </w:style>
  <w:style w:type="character" w:customStyle="1" w:styleId="CommentSubjectChar">
    <w:name w:val="Comment Subject Char"/>
    <w:basedOn w:val="CommentTextChar"/>
    <w:link w:val="CommentSubject"/>
    <w:uiPriority w:val="99"/>
    <w:semiHidden/>
    <w:rsid w:val="00ED3DA0"/>
    <w:rPr>
      <w:b/>
      <w:bCs/>
      <w:sz w:val="20"/>
      <w:szCs w:val="20"/>
    </w:rPr>
  </w:style>
  <w:style w:type="paragraph" w:styleId="BalloonText">
    <w:name w:val="Balloon Text"/>
    <w:basedOn w:val="Normal"/>
    <w:link w:val="BalloonTextChar"/>
    <w:uiPriority w:val="99"/>
    <w:semiHidden/>
    <w:unhideWhenUsed/>
    <w:rsid w:val="00ED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A0"/>
    <w:rPr>
      <w:rFonts w:ascii="Segoe UI" w:hAnsi="Segoe UI" w:cs="Segoe UI"/>
      <w:sz w:val="18"/>
      <w:szCs w:val="18"/>
    </w:rPr>
  </w:style>
  <w:style w:type="character" w:styleId="PlaceholderText">
    <w:name w:val="Placeholder Text"/>
    <w:basedOn w:val="DefaultParagraphFont"/>
    <w:uiPriority w:val="99"/>
    <w:semiHidden/>
    <w:rsid w:val="000D42C2"/>
    <w:rPr>
      <w:color w:val="808080"/>
    </w:rPr>
  </w:style>
  <w:style w:type="character" w:styleId="Hyperlink">
    <w:name w:val="Hyperlink"/>
    <w:basedOn w:val="DefaultParagraphFont"/>
    <w:uiPriority w:val="99"/>
    <w:unhideWhenUsed/>
    <w:rsid w:val="00B821DA"/>
    <w:rPr>
      <w:color w:val="0000FF"/>
      <w:u w:val="single"/>
    </w:rPr>
  </w:style>
  <w:style w:type="character" w:customStyle="1" w:styleId="NichtaufgelsteErwhnung1">
    <w:name w:val="Nicht aufgelöste Erwähnung1"/>
    <w:basedOn w:val="DefaultParagraphFont"/>
    <w:uiPriority w:val="99"/>
    <w:semiHidden/>
    <w:unhideWhenUsed/>
    <w:rsid w:val="00B821DA"/>
    <w:rPr>
      <w:color w:val="605E5C"/>
      <w:shd w:val="clear" w:color="auto" w:fill="E1DFDD"/>
    </w:rPr>
  </w:style>
  <w:style w:type="character" w:styleId="FollowedHyperlink">
    <w:name w:val="FollowedHyperlink"/>
    <w:basedOn w:val="DefaultParagraphFont"/>
    <w:uiPriority w:val="99"/>
    <w:semiHidden/>
    <w:unhideWhenUsed/>
    <w:rsid w:val="009D1039"/>
    <w:rPr>
      <w:color w:val="954F72" w:themeColor="followedHyperlink"/>
      <w:u w:val="single"/>
    </w:rPr>
  </w:style>
  <w:style w:type="table" w:styleId="TableGrid">
    <w:name w:val="Table Grid"/>
    <w:basedOn w:val="TableNormal"/>
    <w:uiPriority w:val="39"/>
    <w:rsid w:val="00076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0F3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25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DF7"/>
    <w:rPr>
      <w:rFonts w:ascii="Courier New" w:eastAsia="Times New Roman" w:hAnsi="Courier New" w:cs="Courier New"/>
      <w:sz w:val="20"/>
      <w:szCs w:val="20"/>
    </w:rPr>
  </w:style>
  <w:style w:type="character" w:customStyle="1" w:styleId="gd15mcfceub">
    <w:name w:val="gd15mcfceub"/>
    <w:basedOn w:val="DefaultParagraphFont"/>
    <w:rsid w:val="00257DF7"/>
  </w:style>
  <w:style w:type="paragraph" w:styleId="Header">
    <w:name w:val="header"/>
    <w:basedOn w:val="Normal"/>
    <w:link w:val="HeaderChar"/>
    <w:uiPriority w:val="99"/>
    <w:unhideWhenUsed/>
    <w:rsid w:val="00AD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F26"/>
  </w:style>
  <w:style w:type="paragraph" w:styleId="Footer">
    <w:name w:val="footer"/>
    <w:basedOn w:val="Normal"/>
    <w:link w:val="FooterChar"/>
    <w:uiPriority w:val="99"/>
    <w:unhideWhenUsed/>
    <w:rsid w:val="00AD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F26"/>
  </w:style>
  <w:style w:type="paragraph" w:customStyle="1" w:styleId="Default">
    <w:name w:val="Default"/>
    <w:rsid w:val="00A22101"/>
    <w:pPr>
      <w:autoSpaceDE w:val="0"/>
      <w:autoSpaceDN w:val="0"/>
      <w:adjustRightInd w:val="0"/>
      <w:spacing w:after="0" w:line="240" w:lineRule="auto"/>
    </w:pPr>
    <w:rPr>
      <w:rFonts w:ascii="Calibri" w:hAnsi="Calibri" w:cs="Calibri"/>
      <w:color w:val="000000"/>
      <w:sz w:val="24"/>
      <w:szCs w:val="24"/>
    </w:rPr>
  </w:style>
  <w:style w:type="character" w:styleId="LineNumber">
    <w:name w:val="line number"/>
    <w:basedOn w:val="DefaultParagraphFont"/>
    <w:uiPriority w:val="99"/>
    <w:semiHidden/>
    <w:unhideWhenUsed/>
    <w:rsid w:val="00E4195C"/>
  </w:style>
  <w:style w:type="character" w:styleId="UnresolvedMention">
    <w:name w:val="Unresolved Mention"/>
    <w:basedOn w:val="DefaultParagraphFont"/>
    <w:uiPriority w:val="99"/>
    <w:semiHidden/>
    <w:unhideWhenUsed/>
    <w:rsid w:val="00494EA6"/>
    <w:rPr>
      <w:color w:val="605E5C"/>
      <w:shd w:val="clear" w:color="auto" w:fill="E1DFDD"/>
    </w:rPr>
  </w:style>
  <w:style w:type="character" w:customStyle="1" w:styleId="Heading2Char">
    <w:name w:val="Heading 2 Char"/>
    <w:basedOn w:val="DefaultParagraphFont"/>
    <w:link w:val="Heading2"/>
    <w:uiPriority w:val="9"/>
    <w:rsid w:val="00EF50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50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A313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900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8615725">
      <w:bodyDiv w:val="1"/>
      <w:marLeft w:val="0"/>
      <w:marRight w:val="0"/>
      <w:marTop w:val="0"/>
      <w:marBottom w:val="0"/>
      <w:divBdr>
        <w:top w:val="none" w:sz="0" w:space="0" w:color="auto"/>
        <w:left w:val="none" w:sz="0" w:space="0" w:color="auto"/>
        <w:bottom w:val="none" w:sz="0" w:space="0" w:color="auto"/>
        <w:right w:val="none" w:sz="0" w:space="0" w:color="auto"/>
      </w:divBdr>
    </w:div>
    <w:div w:id="1607693573">
      <w:bodyDiv w:val="1"/>
      <w:marLeft w:val="0"/>
      <w:marRight w:val="0"/>
      <w:marTop w:val="0"/>
      <w:marBottom w:val="0"/>
      <w:divBdr>
        <w:top w:val="none" w:sz="0" w:space="0" w:color="auto"/>
        <w:left w:val="none" w:sz="0" w:space="0" w:color="auto"/>
        <w:bottom w:val="none" w:sz="0" w:space="0" w:color="auto"/>
        <w:right w:val="none" w:sz="0" w:space="0" w:color="auto"/>
      </w:divBdr>
    </w:div>
    <w:div w:id="1910385094">
      <w:bodyDiv w:val="1"/>
      <w:marLeft w:val="0"/>
      <w:marRight w:val="0"/>
      <w:marTop w:val="0"/>
      <w:marBottom w:val="0"/>
      <w:divBdr>
        <w:top w:val="none" w:sz="0" w:space="0" w:color="auto"/>
        <w:left w:val="none" w:sz="0" w:space="0" w:color="auto"/>
        <w:bottom w:val="none" w:sz="0" w:space="0" w:color="auto"/>
        <w:right w:val="none" w:sz="0" w:space="0" w:color="auto"/>
      </w:divBdr>
      <w:divsChild>
        <w:div w:id="14122666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61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m6uk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jorges/Motion-Perception-during-Self-Motion/"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ithub.com/b-jorges/Motion-Perception-during-Self-Motion/blob/master/PowerAnalysisMotionEstimation.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36212-E3B9-4DB4-87BF-020797BED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2412</TotalTime>
  <Pages>13</Pages>
  <Words>22419</Words>
  <Characters>127791</Characters>
  <Application>Microsoft Office Word</Application>
  <DocSecurity>0</DocSecurity>
  <Lines>1064</Lines>
  <Paragraphs>299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114</cp:revision>
  <cp:lastPrinted>2020-01-29T23:59:00Z</cp:lastPrinted>
  <dcterms:created xsi:type="dcterms:W3CDTF">2020-01-25T00:08:00Z</dcterms:created>
  <dcterms:modified xsi:type="dcterms:W3CDTF">2020-05-25T09:55:00Z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