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2602003" w:rsidR="00AB0D92" w:rsidRDefault="00FD140A" w:rsidP="00AB0D92">
      <w:pPr>
        <w:jc w:val="center"/>
        <w:rPr>
          <w:b/>
          <w:bCs/>
        </w:rPr>
      </w:pPr>
      <w:bookmarkStart w:id="0" w:name="_Hlk30967326"/>
      <w:bookmarkEnd w:id="0"/>
      <w:r>
        <w:rPr>
          <w:b/>
          <w:bCs/>
        </w:rPr>
        <w:t xml:space="preserve">OBJECT </w:t>
      </w:r>
      <w:r w:rsidR="00AB0D92">
        <w:rPr>
          <w:b/>
          <w:bCs/>
        </w:rPr>
        <w:t>SPEED PERCEPTION DURING</w:t>
      </w:r>
      <w:r w:rsidR="00B003C3">
        <w:rPr>
          <w:b/>
          <w:bCs/>
        </w:rPr>
        <w:t xml:space="preserve"> LATERAL</w:t>
      </w:r>
      <w:r w:rsidR="00AB0D92">
        <w:rPr>
          <w:b/>
          <w:bCs/>
        </w:rPr>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 xml:space="preserve">4700 </w:t>
      </w:r>
      <w:proofErr w:type="spellStart"/>
      <w:r w:rsidRPr="00DA44CC">
        <w:t>Keele</w:t>
      </w:r>
      <w:proofErr w:type="spellEnd"/>
      <w:r w:rsidRPr="00DA44CC">
        <w:t xml:space="preserv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EE3598" w:rsidRDefault="00EE3598" w:rsidP="00EE3598">
      <w:pPr>
        <w:rPr>
          <w:b/>
          <w:bCs/>
        </w:rPr>
      </w:pPr>
      <w:r w:rsidRPr="00EE3598">
        <w:rPr>
          <w:b/>
          <w:bCs/>
        </w:rPr>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136208" w:rsidRDefault="00136208" w:rsidP="007E785F">
      <w:pPr>
        <w:jc w:val="both"/>
        <w:rPr>
          <w:b/>
          <w:bCs/>
        </w:rPr>
      </w:pPr>
      <w:r w:rsidRPr="00136208">
        <w:rPr>
          <w:b/>
          <w:bCs/>
        </w:rPr>
        <w:t>Significance</w:t>
      </w:r>
    </w:p>
    <w:p w14:paraId="34347F7C" w14:textId="444B0A77" w:rsidR="00136208" w:rsidRDefault="00136208" w:rsidP="007E785F">
      <w:pPr>
        <w:jc w:val="both"/>
      </w:pPr>
      <w:r>
        <w:t xml:space="preserve">When interacting with </w:t>
      </w:r>
      <w:r w:rsidR="00223D5B">
        <w:t>our inherently dynamic</w:t>
      </w:r>
      <w:r>
        <w:t xml:space="preserve"> environment, humans are </w:t>
      </w:r>
      <w:r w:rsidR="00223D5B">
        <w:t xml:space="preserve">rarely standing still. It is thus crucial for us to obtain accurate and precise estimates of the behavior of objects in our environment even while we are moving ourselves. In this project, we investigate how humans judge the speed of other objects </w:t>
      </w:r>
      <w:del w:id="1" w:author="Björn Jörges" w:date="2020-03-23T15:59:00Z">
        <w:r w:rsidR="00223D5B" w:rsidDel="00AD3F26">
          <w:delText xml:space="preserve">while </w:delText>
        </w:r>
      </w:del>
      <w:ins w:id="2" w:author="Björn Jörges" w:date="2020-03-23T15:59:00Z">
        <w:r w:rsidR="00AD3F26">
          <w:t xml:space="preserve">during visual </w:t>
        </w:r>
        <w:proofErr w:type="spellStart"/>
        <w:r w:rsidR="00AD3F26">
          <w:t>selfmotion</w:t>
        </w:r>
      </w:ins>
      <w:proofErr w:type="spellEnd"/>
      <w:del w:id="3" w:author="Björn Jörges" w:date="2020-03-23T15:59:00Z">
        <w:r w:rsidR="00223D5B" w:rsidDel="00AD3F26">
          <w:delText>moving themselves</w:delText>
        </w:r>
      </w:del>
      <w:r w:rsidR="00223D5B">
        <w:t xml:space="preserve">, which helps </w:t>
      </w:r>
      <w:del w:id="4" w:author="Björn Jörges" w:date="2020-03-26T00:16:00Z">
        <w:r w:rsidR="00223D5B" w:rsidDel="00BF3774">
          <w:delText xml:space="preserve">both </w:delText>
        </w:r>
      </w:del>
      <w:r w:rsidR="00223D5B">
        <w:t xml:space="preserve">understand everyday situations </w:t>
      </w:r>
      <w:del w:id="5" w:author="Björn Jörges" w:date="2020-03-26T00:17:00Z">
        <w:r w:rsidR="00223D5B" w:rsidDel="00BF3774">
          <w:delText xml:space="preserve">such as avoiding collisions while driving a car </w:delText>
        </w:r>
      </w:del>
      <w:ins w:id="6" w:author="Björn Jörges" w:date="2020-03-26T00:17:00Z">
        <w:r w:rsidR="00BF3774">
          <w:t xml:space="preserve">requiring </w:t>
        </w:r>
      </w:ins>
      <w:ins w:id="7" w:author="Björn Jörges" w:date="2020-03-26T00:18:00Z">
        <w:r w:rsidR="00BF3774">
          <w:t xml:space="preserve">humans to interact with a dynamic world in an allocentric reference frame. </w:t>
        </w:r>
      </w:ins>
      <w:del w:id="8" w:author="Björn Jörges" w:date="2020-03-26T00:18:00Z">
        <w:r w:rsidR="00223D5B" w:rsidDel="00BF3774">
          <w:delText>and constrain models of how humans time their interactions with a dynamic world.</w:delText>
        </w:r>
      </w:del>
    </w:p>
    <w:p w14:paraId="74D5AAEF" w14:textId="77777777" w:rsidR="00EE3598" w:rsidRPr="00915B4B" w:rsidRDefault="00EE3598" w:rsidP="00EE3598"/>
    <w:p w14:paraId="73CEE8BB" w14:textId="0445CCDE" w:rsidR="00FD11B7" w:rsidRPr="00FD11B7" w:rsidRDefault="00280F38" w:rsidP="00635780">
      <w:pPr>
        <w:jc w:val="both"/>
        <w:rPr>
          <w:b/>
          <w:bCs/>
        </w:rPr>
      </w:pPr>
      <w:r>
        <w:rPr>
          <w:b/>
          <w:bCs/>
        </w:rPr>
        <w:t>Introduction</w:t>
      </w:r>
    </w:p>
    <w:p w14:paraId="3D5B4D07" w14:textId="7D8DED98" w:rsidR="0061078B" w:rsidRDefault="003040A3" w:rsidP="00635780">
      <w:pPr>
        <w:jc w:val="both"/>
        <w:rPr>
          <w:ins w:id="9" w:author="Björn Jörges" w:date="2020-03-25T23:24:00Z"/>
        </w:rPr>
      </w:pPr>
      <w:r>
        <w:t>When observing a moving target while an observer is moving, the same retinal speeds can correspond to vastly different physical velocities. When an observer moves in the same direction as the target, the retinal speed of the object is partially cancelled out</w:t>
      </w:r>
      <w:ins w:id="10" w:author="Björn Jörges" w:date="2020-03-23T15:23:00Z">
        <w:r w:rsidR="00165DC4">
          <w:t xml:space="preserve">, and when they move in the opposite direction of the target, the retinal stimulation due to </w:t>
        </w:r>
        <w:proofErr w:type="spellStart"/>
        <w:r w:rsidR="00165DC4">
          <w:t>selfmotion</w:t>
        </w:r>
        <w:proofErr w:type="spellEnd"/>
        <w:r w:rsidR="00165DC4">
          <w:t xml:space="preserve"> may be added to</w:t>
        </w:r>
      </w:ins>
      <w:ins w:id="11" w:author="Björn Jörges" w:date="2020-03-23T15:24:00Z">
        <w:r w:rsidR="00165DC4">
          <w:t xml:space="preserve"> the retinal speed of the object</w:t>
        </w:r>
      </w:ins>
      <w:r>
        <w:t xml:space="preserve">. Observers must thus obtain an accurate estimate of their own </w:t>
      </w:r>
      <w:proofErr w:type="gramStart"/>
      <w:r>
        <w:t>velocity, and</w:t>
      </w:r>
      <w:proofErr w:type="gramEnd"/>
      <w:r>
        <w:t xml:space="preserve"> subtract or add </w:t>
      </w:r>
      <w:r w:rsidR="00D124B7">
        <w:t xml:space="preserve">the consequences of this movement </w:t>
      </w:r>
      <w:r>
        <w:t xml:space="preserve">it to the retinal </w:t>
      </w:r>
      <w:r w:rsidR="00D124B7">
        <w:t>motion of</w:t>
      </w:r>
      <w:r>
        <w:t xml:space="preserve"> the target to obtain an accurate estimate of </w:t>
      </w:r>
      <w:del w:id="12" w:author="Björn Jörges" w:date="2020-03-23T15:24:00Z">
        <w:r w:rsidDel="00165DC4">
          <w:delText xml:space="preserve">the </w:delText>
        </w:r>
      </w:del>
      <w:r>
        <w:t>object velocity.</w:t>
      </w:r>
      <w:r w:rsidR="00C1489C">
        <w:t xml:space="preserve"> More specifically, the </w:t>
      </w:r>
      <w:r w:rsidR="00250579">
        <w:t>Flow Parsing Hypothesis</w:t>
      </w:r>
      <w:r w:rsidR="00C1489C">
        <w:t xml:space="preserve"> </w:t>
      </w:r>
      <w:r w:rsidR="00C1489C">
        <w:fldChar w:fldCharType="begin" w:fldLock="1"/>
      </w:r>
      <w:r w:rsidR="005F5F77">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id":"ITEM-4","itemData":{"DOI":"10.1016/j.cub.2005.07.020","ISSN":"09609822","author":[{"dropping-particle":"","family":"Rushton","given":"Simon K.","non-dropping-particle":"","parse-names":false,"suffix":""},{"dropping-particle":"","family":"Warren","given":"Paul A.","non-dropping-particle":"","parse-names":false,"suffix":""}],"container-title":"Current Biology","id":"ITEM-4","issue":"14","issued":{"date-parts":[["2005"]]},"page":"542-543","title":"Moving observers, relative retinal motion and the detection of object movement [2]","type":"article","volume":"15"},"uris":["http://www.mendeley.com/documents/?uuid=8b4fadbe-1e97-49a9-8173-5b460b99e655"]}],"mendeley":{"formattedCitation":"(Dupin &amp; Wexler, 2013; Rushton &amp; Warren, 2005; Warren &amp; Rushton, 2008, 2009)","plainTextFormattedCitation":"(Dupin &amp; Wexler, 2013; Rushton &amp; Warren, 2005; Warren &amp; Rushton, 2008, 2009)","previouslyFormattedCitation":"(Dupin &amp; Wexler, 2013; Rushton &amp; Warren, 2005; Warren &amp; Rushton, 2008, 2009)"},"properties":{"noteIndex":0},"schema":"https://github.com/citation-style-language/schema/raw/master/csl-citation.json"}</w:instrText>
      </w:r>
      <w:r w:rsidR="00C1489C">
        <w:fldChar w:fldCharType="separate"/>
      </w:r>
      <w:r w:rsidR="00A66145" w:rsidRPr="00A66145">
        <w:rPr>
          <w:noProof/>
        </w:rPr>
        <w:t xml:space="preserve">(Dupin &amp; Wexler, 2013; Rushton &amp; </w:t>
      </w:r>
      <w:r w:rsidR="00A66145" w:rsidRPr="00A66145">
        <w:rPr>
          <w:noProof/>
        </w:rPr>
        <w:lastRenderedPageBreak/>
        <w:t>Warren, 2005; Warren &amp; Rushton, 2008, 2009)</w:t>
      </w:r>
      <w:r w:rsidR="00C1489C">
        <w:fldChar w:fldCharType="end"/>
      </w:r>
      <w:r w:rsidR="00250579">
        <w:t xml:space="preserve"> posits that, to estimate object motion from ambiguous retinal </w:t>
      </w:r>
      <w:r w:rsidR="00F15EC4">
        <w:t>input</w:t>
      </w:r>
      <w:ins w:id="13" w:author="Björn Jörges" w:date="2020-03-25T23:03:00Z">
        <w:r w:rsidR="005A1659">
          <w:t xml:space="preserve"> representing the sum of object and </w:t>
        </w:r>
        <w:proofErr w:type="spellStart"/>
        <w:r w:rsidR="005A1659">
          <w:t>selfmotion</w:t>
        </w:r>
      </w:ins>
      <w:proofErr w:type="spellEnd"/>
      <w:r w:rsidR="00250579">
        <w:t xml:space="preserve">, observers </w:t>
      </w:r>
      <w:r w:rsidR="00C1489C">
        <w:t xml:space="preserve">first </w:t>
      </w:r>
      <w:r w:rsidR="00250579">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w:t>
      </w:r>
      <w:r w:rsidR="00165DC4">
        <w:t xml:space="preserve">retinal </w:t>
      </w:r>
      <w:r w:rsidR="008366DA">
        <w:t xml:space="preserve">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8366DA">
        <w:t>which</w:t>
      </w:r>
      <w:r w:rsidR="000B17CA">
        <w:t xml:space="preserve"> entails a conflict between visual and vestibular input</w:t>
      </w:r>
      <w:r>
        <w:t xml:space="preserve">, </w:t>
      </w:r>
      <w:r w:rsidR="00F15EC4">
        <w:t>self-motion is likely underestimated</w:t>
      </w:r>
      <w:r>
        <w:t xml:space="preserve">, leading to biases in judgments of object </w:t>
      </w:r>
      <w:r w:rsidR="0045395D">
        <w:t>motion</w:t>
      </w:r>
      <w:r w:rsidR="00F15EC4">
        <w:t>.</w:t>
      </w:r>
      <w:r w:rsidR="00741F9E">
        <w:t xml:space="preserve"> </w:t>
      </w:r>
      <w:r w:rsidR="00F15EC4">
        <w:t xml:space="preserve">This </w:t>
      </w:r>
      <w:r w:rsidR="00741F9E">
        <w:t xml:space="preserve">has been shown to some extent for vertical observer and </w:t>
      </w:r>
      <w:r w:rsidR="00F15EC4">
        <w:t xml:space="preserve">object </w:t>
      </w:r>
      <w:r w:rsidR="00741F9E">
        <w:t xml:space="preserve">motion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r w:rsidR="00D91C69">
        <w:fldChar w:fldCharType="end"/>
      </w:r>
      <w:r w:rsidR="00F15EC4">
        <w:t xml:space="preserve"> and motion in dept</w:t>
      </w:r>
      <w:r w:rsidR="002B28A0">
        <w:t xml:space="preserve">h </w:t>
      </w:r>
      <w:r w:rsidR="002B28A0">
        <w:fldChar w:fldCharType="begin" w:fldLock="1"/>
      </w:r>
      <w:r w:rsidR="00EB5260">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0A61BD">
        <w:t>This process is relatively straightforward for the consequences of angular self-motion, but for</w:t>
      </w:r>
      <w:r w:rsidR="00FD6F03">
        <w:t xml:space="preserve"> lateral</w:t>
      </w:r>
      <w:r w:rsidR="000A61BD">
        <w:t xml:space="preserve"> motion</w:t>
      </w:r>
      <w:ins w:id="14" w:author="Björn Jörges" w:date="2020-03-23T16:44:00Z">
        <w:r w:rsidR="009E4715">
          <w:t>,</w:t>
        </w:r>
      </w:ins>
      <w:r w:rsidR="000A61BD">
        <w:t xml:space="preserve"> the geometry for such a subtraction process requires </w:t>
      </w:r>
      <w:r w:rsidR="00FD6F03">
        <w:t>additional computations involving, for example, an estimate of the distance of the object to the observer</w:t>
      </w:r>
      <w:r w:rsidR="000A61BD">
        <w:t>.</w:t>
      </w:r>
      <w:r w:rsidR="0061078B">
        <w:t xml:space="preserve"> </w:t>
      </w:r>
      <w:r w:rsidR="0061078B" w:rsidRPr="00136208">
        <w:t>More specifically, observers need to first estimate their own motion in an allocentric world frame by using retinal stimulation attributable to static objec</w:t>
      </w:r>
      <w:r w:rsidR="004E6C2E" w:rsidRPr="00136208">
        <w:t xml:space="preserve">t </w:t>
      </w:r>
      <w:r w:rsidR="0061078B" w:rsidRPr="00136208">
        <w:t>in the environment</w:t>
      </w:r>
      <w:r w:rsidR="004E6C2E" w:rsidRPr="00136208">
        <w:t xml:space="preserve"> and other sensory and efferent information</w:t>
      </w:r>
      <w:r w:rsidR="0061078B" w:rsidRPr="00136208">
        <w:t>. Then, this estimate needs to be used to generate an estimate of the retinal stimulation caused by the observer’s motion. Th</w:t>
      </w:r>
      <w:r w:rsidR="00930D3B">
        <w:t>e</w:t>
      </w:r>
      <w:r w:rsidR="0061078B" w:rsidRPr="00136208">
        <w:t xml:space="preserve"> estimated retinal stimulation due to self-motion </w:t>
      </w:r>
      <w:r w:rsidR="00930D3B">
        <w:t xml:space="preserve">is </w:t>
      </w:r>
      <w:r w:rsidR="0061078B" w:rsidRPr="00136208">
        <w:t>subtracted from the total retinal stimulation</w:t>
      </w:r>
      <w:r w:rsidR="00930D3B">
        <w:t>, which allows to interpret the remaining retinal stimulation as object motion</w:t>
      </w:r>
      <w:r w:rsidR="0061078B" w:rsidRPr="00136208">
        <w:t>.</w:t>
      </w:r>
    </w:p>
    <w:p w14:paraId="1D319664" w14:textId="54CB8624" w:rsidR="008E2FD6" w:rsidRDefault="00615CEF" w:rsidP="00635780">
      <w:pPr>
        <w:jc w:val="both"/>
        <w:rPr>
          <w:ins w:id="15" w:author="Björn Jörges" w:date="2020-03-26T00:05:00Z"/>
        </w:rPr>
      </w:pPr>
      <w:ins w:id="16" w:author="Björn Jörges" w:date="2020-03-25T23:24:00Z">
        <w:r>
          <w:t xml:space="preserve">It is important to </w:t>
        </w:r>
      </w:ins>
      <w:ins w:id="17" w:author="Björn Jörges" w:date="2020-03-25T23:26:00Z">
        <w:r>
          <w:t xml:space="preserve">note </w:t>
        </w:r>
      </w:ins>
      <w:ins w:id="18" w:author="Björn Jörges" w:date="2020-03-25T23:24:00Z">
        <w:r>
          <w:t xml:space="preserve">that flow parsing is only </w:t>
        </w:r>
      </w:ins>
      <w:ins w:id="19" w:author="Björn Jörges" w:date="2020-03-26T00:00:00Z">
        <w:r w:rsidR="00CE6EF7">
          <w:t xml:space="preserve">necessary </w:t>
        </w:r>
      </w:ins>
      <w:ins w:id="20" w:author="Björn Jörges" w:date="2020-03-25T23:24:00Z">
        <w:r>
          <w:t xml:space="preserve">when humans need to represent </w:t>
        </w:r>
      </w:ins>
      <w:ins w:id="21" w:author="Björn Jörges" w:date="2020-03-25T23:25:00Z">
        <w:r>
          <w:t xml:space="preserve">the kinetic properties of their environment in an allocentric frame. For computations performed in an egocentric frame, it is generally </w:t>
        </w:r>
      </w:ins>
      <w:proofErr w:type="gramStart"/>
      <w:ins w:id="22" w:author="Björn Jörges" w:date="2020-03-25T23:26:00Z">
        <w:r>
          <w:t>sufficient</w:t>
        </w:r>
        <w:proofErr w:type="gramEnd"/>
        <w:r>
          <w:t xml:space="preserve"> to time interceptive actions and avoid collisions according to the </w:t>
        </w:r>
      </w:ins>
      <w:ins w:id="23" w:author="Björn Jörges" w:date="2020-03-25T23:27:00Z">
        <w:r>
          <w:t xml:space="preserve">velocity of the target relative to the observer. </w:t>
        </w:r>
      </w:ins>
      <w:ins w:id="24" w:author="Björn Jörges" w:date="2020-03-26T00:13:00Z">
        <w:r w:rsidR="008E2FD6">
          <w:t>I</w:t>
        </w:r>
      </w:ins>
      <w:ins w:id="25" w:author="Björn Jörges" w:date="2020-03-25T23:41:00Z">
        <w:r w:rsidR="00CA010F">
          <w:t>t is true that ecological</w:t>
        </w:r>
      </w:ins>
      <w:ins w:id="26" w:author="Björn Jörges" w:date="2020-03-26T00:14:00Z">
        <w:r w:rsidR="00BF3774">
          <w:t>,</w:t>
        </w:r>
      </w:ins>
      <w:ins w:id="27" w:author="Björn Jörges" w:date="2020-03-25T23:41:00Z">
        <w:r w:rsidR="00CA010F">
          <w:t xml:space="preserve"> optic flow</w:t>
        </w:r>
      </w:ins>
      <w:ins w:id="28" w:author="Björn Jörges" w:date="2020-03-26T00:07:00Z">
        <w:r w:rsidR="008E2FD6">
          <w:t>-based</w:t>
        </w:r>
      </w:ins>
      <w:ins w:id="29" w:author="Björn Jörges" w:date="2020-03-25T23:41:00Z">
        <w:r w:rsidR="00CA010F">
          <w:t xml:space="preserve"> heuristics </w:t>
        </w:r>
      </w:ins>
      <w:ins w:id="30" w:author="Björn Jörges" w:date="2020-03-26T00:01:00Z">
        <w:r w:rsidR="00CE6EF7">
          <w:t xml:space="preserve">have </w:t>
        </w:r>
      </w:ins>
      <w:ins w:id="31" w:author="Björn Jörges" w:date="2020-03-26T00:07:00Z">
        <w:r w:rsidR="008E2FD6">
          <w:t xml:space="preserve">successfully </w:t>
        </w:r>
      </w:ins>
      <w:ins w:id="32" w:author="Björn Jörges" w:date="2020-03-26T00:02:00Z">
        <w:r w:rsidR="008E2FD6">
          <w:t xml:space="preserve">explained humans performance in paradigmatic cases such as the outfielder problem </w:t>
        </w:r>
      </w:ins>
      <w:ins w:id="33" w:author="Björn Jörges" w:date="2020-03-26T00:03:00Z">
        <w:r w:rsidR="008E2FD6">
          <w:fldChar w:fldCharType="begin" w:fldLock="1"/>
        </w:r>
      </w:ins>
      <w:r w:rsidR="008E2FD6">
        <w:instrText>ADDIN CSL_CITATION {"citationItems":[{"id":"ITEM-1","itemData":{"DOI":"10.1167/9.13.1","ISSN":"15347362","abstract":"How does a baseball outfielder know where to run to catch a fly ball? The \"outfielder problem\" remains unresolved, and its solution would provide a window into the visual control of action. It may seem obvious that human action is based on an internal model of the physical world, such that the fielder predicts the landing point based on a mental model of the ball's trajectory (TP). However, two alternative theories, Optical Acceleration Cancellation (OAC) and Linear Optical Trajectory (LOT), propose that fielders are led to the right place at the right time by coupling their movements to visual information in a continuous \"online\" manner. All three theories predict successful catches and similar running paths. We provide a critical test by using virtual reality to perturb the vertical motion of the ball in mid-flight. The results confirm the predictions of OAC but are at odds with LOT and TP. © ARVO.","author":[{"dropping-particle":"","family":"Fink","given":"Philip W.","non-dropping-particle":"","parse-names":false,"suffix":""},{"dropping-particle":"","family":"Foo","given":"Patrick S.","non-dropping-particle":"","parse-names":false,"suffix":""},{"dropping-particle":"","family":"Warren","given":"William H.","non-dropping-particle":"","parse-names":false,"suffix":""}],"container-title":"Journal of Vision","id":"ITEM-1","issue":"13","issued":{"date-parts":[["2009"]]},"page":"1-8","title":"Catching fly balls in virtual reality: A critical test of the out fielder problem","type":"article-journal","volume":"9"},"uris":["http://www.mendeley.com/documents/?uuid=0d51c80d-8c68-444e-b5c2-72be70ab4238"]},{"id":"ITEM-2","itemData":{"DOI":"10.3389/fpsyg.2013.00058","ISSN":"1664-1078","abstract":"The most exciting hypothesis in cognitive science right now is the theory that cognition is embodied. Like all good ideas in cognitive science, however, embodiment immediately came to mean six different things. The most common definitions involve the straight-forward claim that \"states of the body modify states of the mind.\" However, the implications of embodiment are actually much more radical than this. If cognition can span the brain, body, and the environment, then the \"states of mind\" of disembodied cognitive science won't exist to be modified. Cognition will instead be an extended system assembled from a broad array of resources. Taking embodiment seriously therefore requires both new methods and theory. Here we outline four key steps that research programs should follow in order to fully engage with the implications of embodiment. The first step is to conduct a task analysis, which characterizes from a first person perspective the specific task that a perceiving-acting cognitive agent is faced with. The second step is to identify the task-relevant resources the agent has access to in order to solve the task. These resources can span brain, body, and environment. The third step is to identify how the agent can assemble these resources into a system capable of solving the problem at hand. The last step is to test the agent's performance to confirm that agent is actually using the solution identified in step 3. We explore these steps in more detail with reference to two useful examples (the outfielder problem and the A-not-B error), and introduce how to apply this analysis to the thorny question of language use. Embodied cognition is more than we think it is, and we have the tools we need to realize its full potential.","author":[{"dropping-particle":"","family":"Wilson","given":"Andrew D.","non-dropping-particle":"","parse-names":false,"suffix":""},{"dropping-particle":"","family":"Golonka","given":"Sabrina","non-dropping-particle":"","parse-names":false,"suffix":""}],"container-title":"Frontiers in Psychology","id":"ITEM-2","issue":"February","issued":{"date-parts":[["2013"]]},"page":"1-13","title":"Embodied Cognition is Not What you Think it is","type":"article-journal","volume":"4"},"uris":["http://www.mendeley.com/documents/?uuid=5fcdd22b-b331-40e1-abb4-2b5dbf5e41d5"]}],"mendeley":{"formattedCitation":"(Fink, Foo, &amp; Warren, 2009; Wilson &amp; Golonka, 2013)","plainTextFormattedCitation":"(Fink, Foo, &amp; Warren, 2009; Wilson &amp; Golonka, 2013)","previouslyFormattedCitation":"(Fink, Foo, &amp; Warren, 2009; Wilson &amp; Golonka, 2013)"},"properties":{"noteIndex":0},"schema":"https://github.com/citation-style-language/schema/raw/master/csl-citation.json"}</w:instrText>
      </w:r>
      <w:r w:rsidR="008E2FD6">
        <w:fldChar w:fldCharType="separate"/>
      </w:r>
      <w:r w:rsidR="008E2FD6" w:rsidRPr="008E2FD6">
        <w:rPr>
          <w:noProof/>
        </w:rPr>
        <w:t>(Fink, Foo, &amp; Warren, 2009; Wilson &amp; Golonka, 2013)</w:t>
      </w:r>
      <w:ins w:id="34" w:author="Björn Jörges" w:date="2020-03-26T00:03:00Z">
        <w:r w:rsidR="008E2FD6">
          <w:fldChar w:fldCharType="end"/>
        </w:r>
      </w:ins>
      <w:ins w:id="35" w:author="Björn Jörges" w:date="2020-03-26T00:14:00Z">
        <w:r w:rsidR="00BF3774">
          <w:t>. However,</w:t>
        </w:r>
      </w:ins>
      <w:ins w:id="36" w:author="Björn Jörges" w:date="2020-03-26T00:04:00Z">
        <w:r w:rsidR="008E2FD6">
          <w:t xml:space="preserve"> there is </w:t>
        </w:r>
      </w:ins>
      <w:ins w:id="37" w:author="Björn Jörges" w:date="2020-03-26T00:14:00Z">
        <w:r w:rsidR="00BF3774">
          <w:t xml:space="preserve">also </w:t>
        </w:r>
      </w:ins>
      <w:ins w:id="38" w:author="Björn Jörges" w:date="2020-03-26T00:15:00Z">
        <w:r w:rsidR="00BF3774">
          <w:t xml:space="preserve">sufficient </w:t>
        </w:r>
      </w:ins>
      <w:ins w:id="39" w:author="Björn Jörges" w:date="2020-03-26T00:05:00Z">
        <w:r w:rsidR="008E2FD6">
          <w:t xml:space="preserve">evidence </w:t>
        </w:r>
      </w:ins>
      <w:ins w:id="40" w:author="Björn Jörges" w:date="2020-03-26T00:07:00Z">
        <w:r w:rsidR="008E2FD6">
          <w:t xml:space="preserve">that </w:t>
        </w:r>
      </w:ins>
      <w:ins w:id="41" w:author="Björn Jörges" w:date="2020-03-26T00:05:00Z">
        <w:r w:rsidR="008E2FD6">
          <w:t xml:space="preserve">humans do recover, represent and use physical parameters of their </w:t>
        </w:r>
      </w:ins>
      <w:ins w:id="42" w:author="Björn Jörges" w:date="2020-03-26T00:06:00Z">
        <w:r w:rsidR="008E2FD6">
          <w:t>environment in a variety of tasks</w:t>
        </w:r>
      </w:ins>
      <w:ins w:id="43" w:author="Björn Jörges" w:date="2020-03-26T00:14:00Z">
        <w:r w:rsidR="00BF3774">
          <w:t xml:space="preserve"> </w:t>
        </w:r>
      </w:ins>
      <w:ins w:id="44" w:author="Björn Jörges" w:date="2020-03-26T00:08:00Z">
        <w:r w:rsidR="008E2FD6">
          <w:fldChar w:fldCharType="begin" w:fldLock="1"/>
        </w:r>
      </w:ins>
      <w:r w:rsidR="008E2FD6">
        <w:instrText>ADDIN CSL_CITATION {"citationItems":[{"id":"ITEM-1","itemData":{"DOI":"10.1167/13.8.25","ISSN":"15347362","abstract":"A fundamental question about locomotion in the presence of moving objects is whether movements are guided based upon perceived object motion in an observer-centered or world-centered reference frame. The former captures object motion relative to the moving observer and depends on both observer and object motion. The latter captures object motion relative to the stationary environment and is independent of observer motion. Subjects walked through a virtual environment (VE) viewed through a head-mounted display and indicated whether they would pass in front of or behind a moving obstacle that was on course to cross their future path. Subjects' movement through the VE was manipulated such that object motion in observer coordinates was affected while object motion in world coordinates was the same. We found that when moving observers choose routes around moving obstacles, they rely on object motion perceived in world coordinates. This entails a process, which has been called flow parsing (Rushton &amp; Warren, 2005; Warren &amp; Rushton, 2009a), that recovers the component of optic flow due to object motion independent of self-motion. We found that when self-motion is real and actively generated, the process by which object motion is recovered relies on both visual and nonvisual information to factor out the influence of self-motion. The remaining component contains information about object motion in world coordinates that is needed to guide locomotion.","author":[{"dropping-particle":"","family":"Fajen","given":"Brett R","non-dropping-particle":"","parse-names":false,"suffix":""},{"dropping-particle":"","family":"Parade","given":"Melissa S","non-dropping-particle":"","parse-names":false,"suffix":""},{"dropping-particle":"","family":"Matthis","given":"Jonathan S","non-dropping-particle":"","parse-names":false,"suffix":""}],"container-title":"Journal of Vision","id":"ITEM-1","issue":"8","issued":{"date-parts":[["2013"]]},"page":"1-13","title":"Humans Perceive Object Motion In World Coordinates During Obstacle Avoidance","type":"article-journal","volume":"13"},"uris":["http://www.mendeley.com/documents/?uuid=5f9119a1-2bb6-4517-9974-19a09ddbf9ce"]},{"id":"ITEM-2","itemData":{"DOI":"10.1038/nn1874","ISSN":"10976256","abstract":"It is generally assumed that perceptual events are timed by a centralized supramodal clock. This study challenges this notion in humans by providing clear evidence that visual events of subsecond duration are timed by visual neural mechanisms with spatially circumscribed receptive fields, localized in real-world, rather than retinal, coordinates. © 2007 Nature Publishing Group.","author":[{"dropping-particle":"","family":"Burr","given":"David","non-dropping-particle":"","parse-names":false,"suffix":""},{"dropping-particle":"","family":"Tozzi","given":"Arianna","non-dropping-particle":"","parse-names":false,"suffix":""},{"dropping-particle":"","family":"Morrone","given":"M. Concetta","non-dropping-particle":"","parse-names":false,"suffix":""}],"container-title":"Nature Neuroscience","id":"ITEM-2","issue":"4","issued":{"date-parts":[["2007"]]},"page":"423-425","title":"Neural mechanisms for timing visual events are spatially selective in real-world coordinates","type":"article-journal","volume":"10"},"uris":["http://www.mendeley.com/documents/?uuid=9d25de7b-c62b-4fd9-af9d-24881381284b"]},{"id":"ITEM-3","itemData":{"DOI":"10.1016/j.neuron.2004.06.006","ISSN":"08966273","abstract":"The motion areas of posterior parietal cortex extract information on visual motion for perception as well as for the guidance of movement. It is usually assumed that neurons in posterior parietal cortex represent visual motion relative to the retina. Current models describing action guided by moving objects work successfully based on this assumption. However, here we show that the pursuit-related responses of a distinct group of neurons in area MST of monkeys are at odds with this view. Rather than signaling object image motion on the retina, they represent object motion in world-centered coordinates. This representation may simplify the coordination of object-directed action and ego motion-invariant visual perception.","author":[{"dropping-particle":"","family":"Ilg","given":"Uwe J.","non-dropping-particle":"","parse-names":false,"suffix":""},{"dropping-particle":"","family":"Schumann","given":"Stefan","non-dropping-particle":"","parse-names":false,"suffix":""},{"dropping-particle":"","family":"Thier","given":"Peter","non-dropping-particle":"","parse-names":false,"suffix":""}],"container-title":"Neuron","id":"ITEM-3","issue":"1","issued":{"date-parts":[["2004"]]},"page":"145-151","title":"Posterior parietal cortex neurons encode target motion in world-centered coordinates","type":"article-journal","volume":"43"},"uris":["http://www.mendeley.com/documents/?uuid=0c6137f2-3bf9-42dc-8f5d-b7bfd59b8c3b"]},{"id":"ITEM-4","itemData":{"DOI":"10.1111/1467-9280.14491","ISSN":"09567976","abstract":"Although visual input is egocentric, at least some visual perceptions and representations are allocentric, that is, independent of the observer's vantage point or motion. Three experiments investigated the visual perception of three-dimensional object motion during voluntary and involuntary motion in human subjects. The results show that the motor command contributes to the objective perception of space: Observers are more likely to apply, consciously and unconsciously, spatial criteria relative to an allocentric frame of reference when they are executing voluntary head movements than while they are undergoing similar involuntary displacements (which lead to a more egocentric bias). Furthermore, details of the motor command are crucial to spatial vision, as allocentric bias decreases or disappears when self-motion and motor command do not match.","author":[{"dropping-particle":"","family":"Wexler","given":"Mark","non-dropping-particle":"","parse-names":false,"suffix":""}],"container-title":"Psychological Science","id":"ITEM-4","issue":"4","issued":{"date-parts":[["2003"]]},"page":"340-346","title":"Voluntary head movement and allocentric perception of space","type":"article-journal","volume":"14"},"uris":["http://www.mendeley.com/documents/?uuid=05726a0b-cdcc-41fe-97da-1aba08998f2c"]}],"mendeley":{"formattedCitation":"(Burr, Tozzi, &amp; Morrone, 2007; Fajen, Parade, &amp; Matthis, 2013; Ilg, Schumann, &amp; Thier, 2004; Wexler, 2003)","plainTextFormattedCitation":"(Burr, Tozzi, &amp; Morrone, 2007; Fajen, Parade, &amp; Matthis, 2013; Ilg, Schumann, &amp; Thier, 2004; Wexler, 2003)","previouslyFormattedCitation":"(Burr, Tozzi, &amp; Morrone, 2007; Fajen, Parade, &amp; Matthis, 2013; Ilg, Schumann, &amp; Thier, 2004)"},"properties":{"noteIndex":0},"schema":"https://github.com/citation-style-language/schema/raw/master/csl-citation.json"}</w:instrText>
      </w:r>
      <w:r w:rsidR="008E2FD6">
        <w:fldChar w:fldCharType="separate"/>
      </w:r>
      <w:r w:rsidR="008E2FD6" w:rsidRPr="008E2FD6">
        <w:rPr>
          <w:noProof/>
        </w:rPr>
        <w:t>(Burr, Tozzi, &amp; Morrone, 2007; Fajen, Parade, &amp; Matthis, 2013; Ilg, Schumann, &amp; Thier, 2004; Wexler, 2003)</w:t>
      </w:r>
      <w:ins w:id="45" w:author="Björn Jörges" w:date="2020-03-26T00:08:00Z">
        <w:r w:rsidR="008E2FD6">
          <w:fldChar w:fldCharType="end"/>
        </w:r>
      </w:ins>
      <w:ins w:id="46" w:author="Björn Jörges" w:date="2020-03-26T00:15:00Z">
        <w:r w:rsidR="00BF3774">
          <w:t xml:space="preserve"> to warrant an investigation into how accurately humans perceive </w:t>
        </w:r>
      </w:ins>
      <w:ins w:id="47" w:author="Björn Jörges" w:date="2020-03-26T00:27:00Z">
        <w:r w:rsidR="002631A1">
          <w:t>velocities</w:t>
        </w:r>
      </w:ins>
      <w:ins w:id="48" w:author="Björn Jörges" w:date="2020-03-26T00:15:00Z">
        <w:r w:rsidR="00BF3774">
          <w:t xml:space="preserve"> in an allocentric reference frame.</w:t>
        </w:r>
      </w:ins>
    </w:p>
    <w:p w14:paraId="1E1AC384" w14:textId="5D1BD9BA" w:rsidR="00741F9E" w:rsidRDefault="00B65EEC" w:rsidP="00635780">
      <w:pPr>
        <w:jc w:val="both"/>
      </w:pPr>
      <w:r>
        <w:t xml:space="preserve">Remarkably, </w:t>
      </w:r>
      <w:r w:rsidR="000B17CA">
        <w:t xml:space="preserve">the literature </w:t>
      </w:r>
      <w:r w:rsidR="00051CDB">
        <w:t xml:space="preserve">is quite sparse </w:t>
      </w:r>
      <w:r w:rsidR="000B17CA">
        <w:t>with regards to lateral motion</w:t>
      </w:r>
      <w:r w:rsidR="00051CDB">
        <w:t>:</w:t>
      </w:r>
      <w:ins w:id="49" w:author="Björn Jörges" w:date="2020-03-24T00:15:00Z">
        <w:r w:rsidR="00F60D3C">
          <w:t xml:space="preserve"> </w:t>
        </w:r>
        <w:r w:rsidR="00F60D3C">
          <w:fldChar w:fldCharType="begin" w:fldLock="1"/>
        </w:r>
      </w:ins>
      <w:r w:rsidR="006B79FA">
        <w:instrText>ADDIN CSL_CITATION {"citationItems":[{"id":"ITEM-1","itemData":{"DOI":"10.1167/7.11.2.Introduction","author":[{"dropping-particle":"","family":"Warren","given":"Paul A","non-dropping-particle":"","parse-names":false,"suffix":""},{"dropping-particle":"","family":"Rushton","given":"Simon K","non-dropping-particle":"","parse-names":false,"suffix":""}],"id":"ITEM-1","issued":{"date-parts":[["2007"]]},"page":"1-11","title":"Perception of object trajectory : Parsing retinal motion into self and object movement components","type":"article-journal","volume":"7"},"uris":["http://www.mendeley.com/documents/?uuid=55b09924-b6ba-4dca-bd34-9551d1a4722a"]}],"mendeley":{"formattedCitation":"(Warren &amp; Rushton, 2007)","plainTextFormattedCitation":"(Warren &amp; Rushton, 2007)","previouslyFormattedCitation":"(Warren &amp; Rushton, 2007)"},"properties":{"noteIndex":0},"schema":"https://github.com/citation-style-language/schema/raw/master/csl-citation.json"}</w:instrText>
      </w:r>
      <w:ins w:id="50" w:author="Björn Jörges" w:date="2020-03-24T00:15:00Z">
        <w:r w:rsidR="00F60D3C">
          <w:fldChar w:fldCharType="separate"/>
        </w:r>
        <w:r w:rsidR="00F60D3C" w:rsidRPr="005F5F77">
          <w:rPr>
            <w:noProof/>
          </w:rPr>
          <w:t>(Warren &amp; Rushton, 2007)</w:t>
        </w:r>
        <w:r w:rsidR="00F60D3C">
          <w:fldChar w:fldCharType="end"/>
        </w:r>
        <w:r w:rsidR="00F60D3C">
          <w:t xml:space="preserve"> found that translational visual </w:t>
        </w:r>
        <w:proofErr w:type="spellStart"/>
        <w:r w:rsidR="00F60D3C">
          <w:t>selfmotion</w:t>
        </w:r>
        <w:proofErr w:type="spellEnd"/>
        <w:r w:rsidR="00F60D3C">
          <w:t xml:space="preserve"> lead observers to perceive </w:t>
        </w:r>
      </w:ins>
      <w:ins w:id="51" w:author="Björn Jörges" w:date="2020-03-24T00:18:00Z">
        <w:r w:rsidR="00F60D3C">
          <w:t xml:space="preserve">the trajectory of </w:t>
        </w:r>
      </w:ins>
      <w:ins w:id="52" w:author="Björn Jörges" w:date="2020-03-24T00:15:00Z">
        <w:r w:rsidR="00F60D3C">
          <w:t xml:space="preserve">a </w:t>
        </w:r>
      </w:ins>
      <w:ins w:id="53" w:author="Björn Jörges" w:date="2020-03-24T00:18:00Z">
        <w:r w:rsidR="00F60D3C">
          <w:t xml:space="preserve">linearly moving </w:t>
        </w:r>
      </w:ins>
      <w:ins w:id="54" w:author="Björn Jörges" w:date="2020-03-24T00:15:00Z">
        <w:r w:rsidR="00F60D3C">
          <w:t xml:space="preserve">probe </w:t>
        </w:r>
      </w:ins>
      <w:ins w:id="55" w:author="Björn Jörges" w:date="2020-03-24T00:17:00Z">
        <w:r w:rsidR="00F60D3C">
          <w:t xml:space="preserve">as tilted </w:t>
        </w:r>
      </w:ins>
      <w:ins w:id="56" w:author="Björn Jörges" w:date="2020-03-24T00:18:00Z">
        <w:r w:rsidR="00F60D3C">
          <w:t xml:space="preserve">towards the </w:t>
        </w:r>
      </w:ins>
      <w:ins w:id="57" w:author="Björn Jörges" w:date="2020-03-24T00:17:00Z">
        <w:r w:rsidR="00F60D3C">
          <w:t xml:space="preserve">direction of </w:t>
        </w:r>
      </w:ins>
      <w:ins w:id="58" w:author="Björn Jörges" w:date="2020-03-24T00:18:00Z">
        <w:r w:rsidR="00F60D3C">
          <w:t>the simulated translation</w:t>
        </w:r>
      </w:ins>
      <w:ins w:id="59" w:author="Björn Jörges" w:date="2020-03-24T00:17:00Z">
        <w:r w:rsidR="00F60D3C">
          <w:t>.</w:t>
        </w:r>
      </w:ins>
      <w:ins w:id="60" w:author="Björn Jörges" w:date="2020-03-24T00:57:00Z">
        <w:r w:rsidR="00206EB2">
          <w:t xml:space="preserve"> </w:t>
        </w:r>
      </w:ins>
      <w:ins w:id="61" w:author="Björn Jörges" w:date="2020-03-24T00:58:00Z">
        <w:r w:rsidR="00206EB2">
          <w:fldChar w:fldCharType="begin" w:fldLock="1"/>
        </w:r>
      </w:ins>
      <w:r w:rsidR="008E2FD6">
        <w:instrText>ADDIN CSL_CITATION {"citationItems":[{"id":"ITEM-1","itemData":{"DOI":"10.1371/journal.pone.0040264","ISSN":"19326203","abstract":"Simultaneous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ONE","id":"ITEM-1","issue":"7","issued":{"date-parts":[["2012"]]},"title":"Vestibular facilitation of optic flow parsing","type":"article-journal","volume":"7"},"uris":["http://www.mendeley.com/documents/?uuid=9cd8b758-f93f-4ed0-9f12-20ff0bc688be"]}],"mendeley":{"formattedCitation":"(MacNeilage, Zhang, DeAngelis, &amp; Angelaki, 2012)","plainTextFormattedCitation":"(MacNeilage, Zhang, DeAngelis, &amp; Angelaki, 2012)","previouslyFormattedCitation":"(MacNeilage, Zhang, DeAngelis, &amp; Angelaki, 2012)"},"properties":{"noteIndex":0},"schema":"https://github.com/citation-style-language/schema/raw/master/csl-citation.json"}</w:instrText>
      </w:r>
      <w:r w:rsidR="00206EB2">
        <w:fldChar w:fldCharType="separate"/>
      </w:r>
      <w:r w:rsidR="00206EB2" w:rsidRPr="00206EB2">
        <w:rPr>
          <w:noProof/>
        </w:rPr>
        <w:t>(MacNeilage, Zhang, DeAngelis, &amp; Angelaki, 2012)</w:t>
      </w:r>
      <w:ins w:id="62" w:author="Björn Jörges" w:date="2020-03-24T00:58:00Z">
        <w:r w:rsidR="00206EB2">
          <w:fldChar w:fldCharType="end"/>
        </w:r>
        <w:r w:rsidR="00206EB2">
          <w:t xml:space="preserve"> showed that vestibular cues could help distinguish </w:t>
        </w:r>
        <w:proofErr w:type="spellStart"/>
        <w:r w:rsidR="00206EB2">
          <w:t>selfmotion</w:t>
        </w:r>
        <w:proofErr w:type="spellEnd"/>
        <w:r w:rsidR="00206EB2">
          <w:t xml:space="preserve"> from object motion, especially for lateral ob</w:t>
        </w:r>
      </w:ins>
      <w:ins w:id="63" w:author="Björn Jörges" w:date="2020-03-24T00:59:00Z">
        <w:r w:rsidR="00206EB2">
          <w:t>server motion.</w:t>
        </w:r>
      </w:ins>
      <w:ins w:id="64" w:author="Björn Jörges" w:date="2020-03-24T00:19:00Z">
        <w:r w:rsidR="00F60D3C">
          <w:t xml:space="preserve"> Similarly,</w:t>
        </w:r>
      </w:ins>
      <w:r w:rsidR="00051CDB">
        <w:t xml:space="preserve"> </w:t>
      </w:r>
      <w:r w:rsidR="00051CDB">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to what extent observer motion (visual cues only, vestibular cues only and both visual and vestibular cues) influenced the judged direction of vertical downwards motion with small lateral components. They found biases in line with insufficient </w:t>
      </w:r>
      <w:del w:id="65" w:author="Björn Jörges" w:date="2020-03-25T23:16:00Z">
        <w:r w:rsidR="00051CDB" w:rsidDel="00302BAF">
          <w:delText xml:space="preserve">flow parsing </w:delText>
        </w:r>
      </w:del>
      <w:ins w:id="66" w:author="Björn Jörges" w:date="2020-03-25T23:16:00Z">
        <w:r w:rsidR="00302BAF">
          <w:t xml:space="preserve">compensation </w:t>
        </w:r>
      </w:ins>
      <w:r w:rsidR="00051CDB">
        <w:t xml:space="preserve">in all observer motion conditions, as well as </w:t>
      </w:r>
      <w:ins w:id="67" w:author="Björn Jörges" w:date="2020-03-24T00:05:00Z">
        <w:r w:rsidR="005F5F77">
          <w:t>de</w:t>
        </w:r>
      </w:ins>
      <w:del w:id="68" w:author="Björn Jörges" w:date="2020-03-24T00:05:00Z">
        <w:r w:rsidR="00051CDB" w:rsidDel="005F5F77">
          <w:delText>in</w:delText>
        </w:r>
      </w:del>
      <w:r w:rsidR="00051CDB">
        <w:t>creases in sensitivity.</w:t>
      </w:r>
      <w:ins w:id="69" w:author="Björn Jörges" w:date="2020-03-24T00:42:00Z">
        <w:r w:rsidR="006B79FA">
          <w:t xml:space="preserve"> </w:t>
        </w:r>
        <w:r w:rsidR="006B79FA">
          <w:fldChar w:fldCharType="begin" w:fldLock="1"/>
        </w:r>
      </w:ins>
      <w:r w:rsidR="00206EB2">
        <w:instrText>ADDIN CSL_CITATION {"citationItems":[{"id":"ITEM-1","itemData":{"DOI":"10.1177/2041669517708206","ISSN":"20416695","abstract":"©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-1","issue":"3","issued":{"date-parts":[["2017"]]},"page":"1-18","title":"Accuracy and tuning of flow parsing for visual perception of object motion during self-motion","type":"article-journal","volume":"8"},"uris":["http://www.mendeley.com/documents/?uuid=9f19ffc4-d876-4a42-823d-b7062ac4653e"]}],"mendeley":{"formattedCitation":"(Niehorster &amp; Li, 2017)","plainTextFormattedCitation":"(Niehorster &amp; Li, 2017)","previouslyFormattedCitation":"(Niehorster &amp; Li, 2017)"},"properties":{"noteIndex":0},"schema":"https://github.com/citation-style-language/schema/raw/master/csl-citation.json"}</w:instrText>
      </w:r>
      <w:r w:rsidR="006B79FA">
        <w:fldChar w:fldCharType="separate"/>
      </w:r>
      <w:r w:rsidR="006B79FA" w:rsidRPr="006B79FA">
        <w:rPr>
          <w:noProof/>
        </w:rPr>
        <w:t>(Niehorster &amp; Li, 2017)</w:t>
      </w:r>
      <w:ins w:id="70" w:author="Björn Jörges" w:date="2020-03-24T00:42:00Z">
        <w:r w:rsidR="006B79FA">
          <w:fldChar w:fldCharType="end"/>
        </w:r>
      </w:ins>
      <w:ins w:id="71" w:author="Björn Jörges" w:date="2020-03-24T00:43:00Z">
        <w:r w:rsidR="006B79FA">
          <w:t xml:space="preserve"> </w:t>
        </w:r>
      </w:ins>
      <w:ins w:id="72" w:author="Björn Jörges" w:date="2020-03-24T00:46:00Z">
        <w:r w:rsidR="006B79FA">
          <w:t>quantified</w:t>
        </w:r>
        <w:r w:rsidR="00055E4D">
          <w:t xml:space="preserve"> to what extent flow parsing </w:t>
        </w:r>
      </w:ins>
      <w:ins w:id="73" w:author="Björn Jörges" w:date="2020-03-24T00:47:00Z">
        <w:r w:rsidR="00055E4D">
          <w:t xml:space="preserve">was complete </w:t>
        </w:r>
      </w:ins>
      <w:ins w:id="74" w:author="Björn Jörges" w:date="2020-03-24T00:46:00Z">
        <w:r w:rsidR="00055E4D">
          <w:t>for</w:t>
        </w:r>
      </w:ins>
      <w:ins w:id="75" w:author="Björn Jörges" w:date="2020-03-24T00:47:00Z">
        <w:r w:rsidR="00055E4D">
          <w:t xml:space="preserve"> straight-ahead </w:t>
        </w:r>
        <w:proofErr w:type="spellStart"/>
        <w:r w:rsidR="00055E4D">
          <w:t>selfmotion</w:t>
        </w:r>
        <w:proofErr w:type="spellEnd"/>
        <w:r w:rsidR="00055E4D">
          <w:t xml:space="preserve"> by having participants judge</w:t>
        </w:r>
      </w:ins>
      <w:ins w:id="76" w:author="Björn Jörges" w:date="2020-03-24T00:48:00Z">
        <w:r w:rsidR="00055E4D">
          <w:t xml:space="preserve"> the direction of a probe that moved vertically upwards. </w:t>
        </w:r>
      </w:ins>
      <w:ins w:id="77" w:author="Björn Jörges" w:date="2020-03-24T03:36:00Z">
        <w:r w:rsidR="00A22101">
          <w:t xml:space="preserve">Importantly, </w:t>
        </w:r>
        <w:proofErr w:type="gramStart"/>
        <w:r w:rsidR="00A22101">
          <w:t>all of</w:t>
        </w:r>
        <w:proofErr w:type="gramEnd"/>
        <w:r w:rsidR="00A22101">
          <w:t xml:space="preserve"> the studies mentioned above have used direction judgements as proxies to probe the </w:t>
        </w:r>
        <w:r w:rsidR="00A22101">
          <w:lastRenderedPageBreak/>
          <w:t xml:space="preserve">completeness of flow parsing, while a direct psychophysical investigation of perceived </w:t>
        </w:r>
        <w:r w:rsidR="00A22101">
          <w:rPr>
            <w:i/>
            <w:iCs/>
          </w:rPr>
          <w:t xml:space="preserve">velocities </w:t>
        </w:r>
        <w:r w:rsidR="00A22101">
          <w:t xml:space="preserve">is notably missing from the literature. Furthermore, while some of these studies presented their stimuli in compelling stereo 3D, none have immersed the observer in an immersive virtual </w:t>
        </w:r>
        <w:proofErr w:type="spellStart"/>
        <w:proofErr w:type="gramStart"/>
        <w:r w:rsidR="00A22101">
          <w:t>environment;and</w:t>
        </w:r>
        <w:proofErr w:type="spellEnd"/>
        <w:proofErr w:type="gramEnd"/>
        <w:r w:rsidR="00A22101">
          <w:t xml:space="preserve"> it is not unlikely that flow parsing is facilitated by a more realistic environment. We thus aim to shed light on to what extent visual </w:t>
        </w:r>
        <w:proofErr w:type="spellStart"/>
        <w:r w:rsidR="00A22101">
          <w:t>selfmotion</w:t>
        </w:r>
        <w:proofErr w:type="spellEnd"/>
        <w:r w:rsidR="00A22101">
          <w:t xml:space="preserve"> influences perceived lateral object </w:t>
        </w:r>
        <w:r w:rsidR="00A22101">
          <w:rPr>
            <w:i/>
            <w:iCs/>
          </w:rPr>
          <w:t xml:space="preserve">speed </w:t>
        </w:r>
        <w:r w:rsidR="00A22101">
          <w:t xml:space="preserve">in a more naturalistic setting. </w:t>
        </w:r>
      </w:ins>
      <w:del w:id="78" w:author="Björn Jörges" w:date="2020-03-24T00:13:00Z">
        <w:r w:rsidR="00051CDB" w:rsidDel="005F5F77">
          <w:delText xml:space="preserve"> </w:delText>
        </w:r>
      </w:del>
      <w:del w:id="79" w:author="Björn Jörges" w:date="2020-03-24T03:36:00Z">
        <w:r w:rsidR="00051CDB" w:rsidDel="00A22101">
          <w:delText>However,</w:delText>
        </w:r>
        <w:r w:rsidR="00B1131C" w:rsidDel="00A22101">
          <w:delText xml:space="preserve"> to our knowledge, no studies have investigated how lateral self-motion influences perceived lateral object </w:delText>
        </w:r>
        <w:r w:rsidR="00DD4039" w:rsidDel="00A22101">
          <w:delText>speed</w:delText>
        </w:r>
        <w:r w:rsidR="000B17CA" w:rsidDel="00A22101">
          <w:delText>.</w:delText>
        </w:r>
      </w:del>
      <w:r w:rsidR="00051CDB">
        <w:t xml:space="preserve"> 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self-motion </w:t>
      </w:r>
      <w:r w:rsidR="00E42200">
        <w:t>on accuracy and precision for object velocity judgments</w:t>
      </w:r>
      <w:r w:rsidR="00550794">
        <w:t xml:space="preserve"> in a lateral motion paradigm</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48F98BC7" w:rsidR="00856A69" w:rsidRDefault="00FD11B7" w:rsidP="00856A69">
      <w:pPr>
        <w:pStyle w:val="ListParagraph"/>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18AEFF04" w:rsidR="007B14FB" w:rsidRDefault="007B14FB" w:rsidP="0081339A">
      <w:pPr>
        <w:jc w:val="both"/>
      </w:pPr>
      <w:r>
        <w:t>We test</w:t>
      </w:r>
      <w:r w:rsidR="009B140C">
        <w:t>ed</w:t>
      </w:r>
      <w:r>
        <w:t xml:space="preserve"> </w:t>
      </w:r>
      <w:r w:rsidR="005600F5">
        <w:t xml:space="preserve">16 </w:t>
      </w:r>
      <w:r>
        <w:t>participants</w:t>
      </w:r>
      <w:r w:rsidR="004B278F">
        <w:t xml:space="preserve"> </w:t>
      </w:r>
      <w:ins w:id="80" w:author="Björn Jörges" w:date="2020-03-23T15:25:00Z">
        <w:r w:rsidR="00165DC4">
          <w:t xml:space="preserve">(see power analysis) </w:t>
        </w:r>
      </w:ins>
      <w:r w:rsidR="004B278F">
        <w:t xml:space="preserve">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xml:space="preserve">. Due to the </w:t>
      </w:r>
      <w:r w:rsidR="00A42196">
        <w:t>culturally independent</w:t>
      </w:r>
      <w:r w:rsidR="004B278F">
        <w:t xml:space="preserve"> nature of the phenomenon under study, we </w:t>
      </w:r>
      <w:r w:rsidR="003704BA">
        <w:t>do</w:t>
      </w:r>
      <w:r w:rsidR="004B278F">
        <w:t xml:space="preserve"> </w:t>
      </w:r>
      <w:ins w:id="81" w:author="Björn Jörges" w:date="2020-03-23T15:25:00Z">
        <w:r w:rsidR="00165DC4">
          <w:t xml:space="preserve">not </w:t>
        </w:r>
      </w:ins>
      <w:r w:rsidR="004B278F">
        <w:t xml:space="preserve">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will have normal or corrected-to-normal vision </w:t>
      </w:r>
      <w:r w:rsidR="00133FDB">
        <w:t xml:space="preserve">and </w:t>
      </w:r>
      <w:proofErr w:type="gramStart"/>
      <w:r w:rsidR="00133FDB">
        <w:t>have to</w:t>
      </w:r>
      <w:proofErr w:type="gramEnd"/>
      <w:r w:rsidR="00133FDB">
        <w:t xml:space="preserve">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 </w:t>
      </w:r>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246F440D" w14:textId="37D5FB96"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 xml:space="preserve">controlled in C# via its integration with Unity. The Unity project is </w:t>
      </w:r>
      <w:r>
        <w:lastRenderedPageBreak/>
        <w:t>available on Open Science Foundation (</w:t>
      </w:r>
      <w:r w:rsidR="00E448DE" w:rsidRPr="00E448DE">
        <w:t>https://osf.io/m6ukw/</w:t>
      </w:r>
      <w:r>
        <w:t xml:space="preserve">). Stimuli </w:t>
      </w:r>
      <w:r w:rsidR="009B140C">
        <w:t xml:space="preserve">were </w:t>
      </w:r>
      <w:r>
        <w:t>presented in an Oculus Rift. Participants 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B925AF2" w:rsidR="00FD11B7" w:rsidRPr="00FD11B7" w:rsidRDefault="00FD11B7" w:rsidP="0081339A">
      <w:pPr>
        <w:jc w:val="both"/>
        <w:rPr>
          <w:b/>
          <w:bCs/>
        </w:rPr>
      </w:pPr>
      <w:r w:rsidRPr="00FD11B7">
        <w:rPr>
          <w:b/>
          <w:bCs/>
        </w:rPr>
        <w:t>Setup</w:t>
      </w:r>
    </w:p>
    <w:p w14:paraId="0E378D76" w14:textId="3514D6F5" w:rsidR="00DE13D2" w:rsidRDefault="00D474DF" w:rsidP="00A22101">
      <w:pPr>
        <w:jc w:val="both"/>
        <w:rPr>
          <w:ins w:id="82" w:author="Björn Jörges" w:date="2020-03-24T03:40:00Z"/>
        </w:rPr>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the higher velocity.</w:t>
      </w:r>
      <w:ins w:id="83" w:author="Björn Jörges" w:date="2020-03-24T03:39:00Z">
        <w:r w:rsidR="00DE13D2">
          <w:t xml:space="preserve"> Participants were immersed in a</w:t>
        </w:r>
        <w:bookmarkStart w:id="84" w:name="_GoBack"/>
        <w:bookmarkEnd w:id="84"/>
        <w:r w:rsidR="00DE13D2">
          <w:t xml:space="preserve"> virtual 3D environment that included depth cues from lighting, shadows and scale of the textures of the floor and the wall.</w:t>
        </w:r>
      </w:ins>
      <w:ins w:id="85" w:author="Björn Jörges" w:date="2020-03-24T03:40:00Z">
        <w:r w:rsidR="00DE13D2">
          <w:t xml:space="preserve"> The ball appeared to the left of the observer if it moved to the right, and to the right of the observer when it moved to the left. The exact position was determined by target speed and visual observer motion. See Figure 1A for a diagram of the visual scene and Figure 1B for a screenshot from the experiment; furthermore, a short sequence of the experiment can be viewed under https://github.com/b-jorges/Motion-Perception-during-Self-Motion/blob/master/Figures/GIF%20of%20Stimulus.gif.</w:t>
        </w:r>
      </w:ins>
      <w:r>
        <w:t xml:space="preserve"> </w:t>
      </w:r>
    </w:p>
    <w:p w14:paraId="33E492AB" w14:textId="15EBB2D0" w:rsidR="00C139A1" w:rsidRDefault="00D474DF" w:rsidP="00A22101">
      <w:pPr>
        <w:jc w:val="both"/>
        <w:rPr>
          <w:ins w:id="86" w:author="Björn Jörges" w:date="2020-03-23T23:41:00Z"/>
        </w:rPr>
      </w:pPr>
      <w:r>
        <w:t xml:space="preserve">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w:t>
      </w:r>
      <w:ins w:id="87" w:author="Björn Jörges" w:date="2020-03-23T23:41:00Z">
        <w:r w:rsidR="00C139A1">
          <w:t>During this interval</w:t>
        </w:r>
      </w:ins>
      <w:del w:id="88" w:author="Björn Jörges" w:date="2020-03-23T23:41:00Z">
        <w:r w:rsidDel="00C139A1">
          <w:delText>During this interval</w:delText>
        </w:r>
      </w:del>
      <w:r>
        <w:t xml:space="preserve">,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w:t>
      </w:r>
      <w:r w:rsidR="00CC3AED" w:rsidRPr="00227402">
        <w:rPr>
          <w:i/>
          <w:iCs/>
          <w:rPrChange w:id="89" w:author="Björn Jörges" w:date="2020-03-23T16:53:00Z">
            <w:rPr/>
          </w:rPrChange>
        </w:rPr>
        <w:t>x(t)</w:t>
      </w:r>
      <w:r w:rsidR="00CC3AED">
        <w:t xml:space="preserve">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 self-motion to the left</w:t>
      </w:r>
      <w:r>
        <w:t>.</w:t>
      </w:r>
      <w:r w:rsidR="009A3AB1">
        <w:t xml:space="preserve"> That is, participants </w:t>
      </w:r>
      <w:ins w:id="90" w:author="Björn Jörges" w:date="2020-03-23T16:51:00Z">
        <w:r w:rsidR="00227402">
          <w:t xml:space="preserve">were </w:t>
        </w:r>
      </w:ins>
      <w:r w:rsidR="009A3AB1">
        <w:t xml:space="preserve">moved </w:t>
      </w:r>
      <w:ins w:id="91" w:author="Björn Jörges" w:date="2020-03-23T16:51:00Z">
        <w:r w:rsidR="00227402">
          <w:t xml:space="preserve">visually </w:t>
        </w:r>
      </w:ins>
      <w:r w:rsidR="009A3AB1">
        <w:t>0.5 m over the course of 0.5 s, which amounts to a mean velocity of 1 m/s.</w:t>
      </w:r>
      <w:ins w:id="92" w:author="Björn Jörges" w:date="2020-03-23T18:39:00Z">
        <w:r w:rsidR="00471BF5">
          <w:t xml:space="preserve"> After the training (see below</w:t>
        </w:r>
      </w:ins>
      <w:ins w:id="93" w:author="Björn Jörges" w:date="2020-03-23T18:41:00Z">
        <w:r w:rsidR="00471BF5">
          <w:t>) and after conclusion of the experiment, participants were asked whet</w:t>
        </w:r>
      </w:ins>
      <w:ins w:id="94" w:author="Björn Jörges" w:date="2020-03-23T18:42:00Z">
        <w:r w:rsidR="00471BF5">
          <w:t xml:space="preserve">her they had perceived </w:t>
        </w:r>
        <w:proofErr w:type="spellStart"/>
        <w:r w:rsidR="00471BF5">
          <w:t>selfmotion</w:t>
        </w:r>
        <w:proofErr w:type="spellEnd"/>
        <w:r w:rsidR="00471BF5">
          <w:t>.</w:t>
        </w:r>
      </w:ins>
      <w:ins w:id="95" w:author="Björn Jörges" w:date="2020-03-23T18:52:00Z">
        <w:r w:rsidR="00B30EF5">
          <w:t xml:space="preserve"> </w:t>
        </w:r>
      </w:ins>
      <w:ins w:id="96" w:author="Björn Jörges" w:date="2020-03-23T18:57:00Z">
        <w:r w:rsidR="00D91203">
          <w:t xml:space="preserve">They were only </w:t>
        </w:r>
      </w:ins>
      <w:ins w:id="97" w:author="Björn Jörges" w:date="2020-03-23T18:53:00Z">
        <w:r w:rsidR="00B30EF5">
          <w:t>included into the confirmatory analyses</w:t>
        </w:r>
      </w:ins>
      <w:ins w:id="98" w:author="Björn Jörges" w:date="2020-03-23T18:57:00Z">
        <w:r w:rsidR="00D91203">
          <w:t xml:space="preserve"> if they answered “yes” for the test session. Data collection continued until we achieved 16 subjects who had perceived </w:t>
        </w:r>
        <w:proofErr w:type="spellStart"/>
        <w:r w:rsidR="00D91203">
          <w:t>selfmotion</w:t>
        </w:r>
        <w:proofErr w:type="spellEnd"/>
        <w:r w:rsidR="00D91203">
          <w:t xml:space="preserve"> duri</w:t>
        </w:r>
      </w:ins>
      <w:ins w:id="99" w:author="Björn Jörges" w:date="2020-03-23T18:58:00Z">
        <w:r w:rsidR="00D91203">
          <w:t>ng the test session.</w:t>
        </w:r>
      </w:ins>
      <w:ins w:id="100" w:author="Björn Jörges" w:date="2020-03-23T23:44:00Z">
        <w:r w:rsidR="00C35FDC">
          <w:t xml:space="preserve"> </w:t>
        </w:r>
      </w:ins>
      <w:del w:id="101" w:author="Björn Jörges" w:date="2020-03-23T18:41:00Z">
        <w:r w:rsidDel="00471BF5">
          <w:delText xml:space="preserve"> </w:delText>
        </w:r>
      </w:del>
      <w:ins w:id="102" w:author="Björn Jörges" w:date="2020-03-23T23:41:00Z">
        <w:r w:rsidR="00C139A1">
          <w:t xml:space="preserve">The target’s initial position was shifted away from the observer for motion in the same direction, and towards the observer when the observer’s visual motion occurred opposite to the target motion, such that observer and target motion were symmetrical, </w:t>
        </w:r>
        <w:proofErr w:type="spellStart"/>
        <w:r w:rsidR="00C139A1">
          <w:t>i</w:t>
        </w:r>
        <w:proofErr w:type="spellEnd"/>
        <w:r w:rsidR="00C139A1">
          <w:t>. e. the distance between observer and target at the beginning was the same as the distance at the end of the trial. To achieve this, the starting position of the target was computed in the following manner:</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C139A1" w14:paraId="4500A8BF" w14:textId="77777777" w:rsidTr="000F51D4">
        <w:trPr>
          <w:ins w:id="103" w:author="Björn Jörges" w:date="2020-03-23T23:41:00Z"/>
        </w:trPr>
        <w:tc>
          <w:tcPr>
            <w:tcW w:w="9108" w:type="dxa"/>
          </w:tcPr>
          <w:p w14:paraId="62DB8B00" w14:textId="77777777" w:rsidR="00C139A1" w:rsidRDefault="00DA74F6" w:rsidP="001F1F5D">
            <w:pPr>
              <w:spacing w:line="360" w:lineRule="auto"/>
              <w:jc w:val="both"/>
              <w:rPr>
                <w:ins w:id="104" w:author="Björn Jörges" w:date="2020-03-23T23:41:00Z"/>
              </w:rPr>
            </w:pPr>
            <m:oMathPara>
              <m:oMath>
                <m:sSub>
                  <m:sSubPr>
                    <m:ctrlPr>
                      <w:ins w:id="105" w:author="Björn Jörges" w:date="2020-03-23T23:41:00Z">
                        <w:rPr>
                          <w:rFonts w:ascii="Cambria Math" w:hAnsi="Cambria Math"/>
                          <w:i/>
                        </w:rPr>
                      </w:ins>
                    </m:ctrlPr>
                  </m:sSubPr>
                  <m:e>
                    <m:r>
                      <w:ins w:id="106" w:author="Björn Jörges" w:date="2020-03-23T23:41:00Z">
                        <w:rPr>
                          <w:rFonts w:ascii="Cambria Math" w:hAnsi="Cambria Math"/>
                        </w:rPr>
                        <m:t>x</m:t>
                      </w:ins>
                    </m:r>
                  </m:e>
                  <m:sub>
                    <m:r>
                      <w:ins w:id="107" w:author="Björn Jörges" w:date="2020-03-23T23:41:00Z">
                        <w:rPr>
                          <w:rFonts w:ascii="Cambria Math" w:hAnsi="Cambria Math"/>
                        </w:rPr>
                        <m:t>initial</m:t>
                      </w:ins>
                    </m:r>
                  </m:sub>
                </m:sSub>
                <m:r>
                  <w:ins w:id="108" w:author="Björn Jörges" w:date="2020-03-23T23:41:00Z">
                    <w:rPr>
                      <w:rFonts w:ascii="Cambria Math" w:hAnsi="Cambria Math"/>
                    </w:rPr>
                    <m:t>=0.5*(</m:t>
                  </w:ins>
                </m:r>
                <m:r>
                  <w:ins w:id="109" w:author="Björn Jörges" w:date="2020-03-23T23:41:00Z">
                    <w:rPr>
                      <w:rFonts w:ascii="Cambria Math" w:eastAsiaTheme="minorEastAsia" w:hAnsi="Cambria Math"/>
                    </w:rPr>
                    <m:t>Distanc</m:t>
                  </w:ins>
                </m:r>
                <m:sSub>
                  <m:sSubPr>
                    <m:ctrlPr>
                      <w:ins w:id="110" w:author="Björn Jörges" w:date="2020-03-23T23:41:00Z">
                        <w:rPr>
                          <w:rFonts w:ascii="Cambria Math" w:eastAsiaTheme="minorEastAsia" w:hAnsi="Cambria Math"/>
                          <w:i/>
                        </w:rPr>
                      </w:ins>
                    </m:ctrlPr>
                  </m:sSubPr>
                  <m:e>
                    <m:r>
                      <w:ins w:id="111" w:author="Björn Jörges" w:date="2020-03-23T23:41:00Z">
                        <w:rPr>
                          <w:rFonts w:ascii="Cambria Math" w:eastAsiaTheme="minorEastAsia" w:hAnsi="Cambria Math"/>
                        </w:rPr>
                        <m:t>e</m:t>
                      </w:ins>
                    </m:r>
                  </m:e>
                  <m:sub>
                    <m:r>
                      <w:ins w:id="112" w:author="Björn Jörges" w:date="2020-03-23T23:41:00Z">
                        <w:rPr>
                          <w:rFonts w:ascii="Cambria Math" w:eastAsiaTheme="minorEastAsia" w:hAnsi="Cambria Math"/>
                        </w:rPr>
                        <m:t>observer</m:t>
                      </w:ins>
                    </m:r>
                  </m:sub>
                </m:sSub>
                <m:r>
                  <w:ins w:id="113" w:author="Björn Jörges" w:date="2020-03-23T23:41:00Z">
                    <w:rPr>
                      <w:rFonts w:ascii="Cambria Math" w:eastAsiaTheme="minorEastAsia" w:hAnsi="Cambria Math"/>
                    </w:rPr>
                    <m:t>-</m:t>
                  </w:ins>
                </m:r>
                <m:sSub>
                  <m:sSubPr>
                    <m:ctrlPr>
                      <w:ins w:id="114" w:author="Björn Jörges" w:date="2020-03-23T23:41:00Z">
                        <w:rPr>
                          <w:rFonts w:ascii="Cambria Math" w:eastAsiaTheme="minorEastAsia" w:hAnsi="Cambria Math"/>
                          <w:i/>
                        </w:rPr>
                      </w:ins>
                    </m:ctrlPr>
                  </m:sSubPr>
                  <m:e>
                    <m:r>
                      <w:ins w:id="115" w:author="Björn Jörges" w:date="2020-03-23T23:41:00Z">
                        <w:rPr>
                          <w:rFonts w:ascii="Cambria Math" w:eastAsiaTheme="minorEastAsia" w:hAnsi="Cambria Math"/>
                        </w:rPr>
                        <m:t>v</m:t>
                      </w:ins>
                    </m:r>
                  </m:e>
                  <m:sub>
                    <m:r>
                      <w:ins w:id="116" w:author="Björn Jörges" w:date="2020-03-23T23:41:00Z">
                        <w:rPr>
                          <w:rFonts w:ascii="Cambria Math" w:eastAsiaTheme="minorEastAsia" w:hAnsi="Cambria Math"/>
                        </w:rPr>
                        <m:t>x</m:t>
                      </w:ins>
                    </m:r>
                  </m:sub>
                </m:sSub>
                <m:r>
                  <w:ins w:id="117" w:author="Björn Jörges" w:date="2020-03-23T23:41:00Z">
                    <w:rPr>
                      <w:rFonts w:ascii="Cambria Math" w:eastAsiaTheme="minorEastAsia" w:hAnsi="Cambria Math"/>
                    </w:rPr>
                    <m:t>*0.5s)</m:t>
                  </w:ins>
                </m:r>
              </m:oMath>
            </m:oMathPara>
          </w:p>
        </w:tc>
        <w:tc>
          <w:tcPr>
            <w:tcW w:w="463" w:type="dxa"/>
          </w:tcPr>
          <w:p w14:paraId="1B7079E3" w14:textId="77777777" w:rsidR="00C139A1" w:rsidRDefault="00C139A1" w:rsidP="001F1F5D">
            <w:pPr>
              <w:jc w:val="both"/>
              <w:rPr>
                <w:ins w:id="118" w:author="Björn Jörges" w:date="2020-03-23T23:41:00Z"/>
              </w:rPr>
            </w:pPr>
            <w:ins w:id="119" w:author="Björn Jörges" w:date="2020-03-23T23:41:00Z">
              <w:r>
                <w:t>[3]</w:t>
              </w:r>
            </w:ins>
          </w:p>
        </w:tc>
      </w:tr>
    </w:tbl>
    <w:p w14:paraId="6173473F" w14:textId="72BAB3B5" w:rsidR="000F51D4" w:rsidRDefault="00DA74F6" w:rsidP="0081339A">
      <w:pPr>
        <w:jc w:val="both"/>
        <w:rPr>
          <w:ins w:id="120" w:author="Björn Jörges" w:date="2020-03-24T03:41:00Z"/>
        </w:rPr>
      </w:pPr>
      <m:oMath>
        <m:sSub>
          <m:sSubPr>
            <m:ctrlPr>
              <w:ins w:id="121" w:author="Björn Jörges" w:date="2020-03-24T03:41:00Z">
                <w:rPr>
                  <w:rFonts w:ascii="Cambria Math" w:hAnsi="Cambria Math"/>
                  <w:i/>
                </w:rPr>
              </w:ins>
            </m:ctrlPr>
          </m:sSubPr>
          <m:e>
            <m:r>
              <w:ins w:id="122" w:author="Björn Jörges" w:date="2020-03-24T03:41:00Z">
                <w:rPr>
                  <w:rFonts w:ascii="Cambria Math" w:hAnsi="Cambria Math"/>
                </w:rPr>
                <m:t>x</m:t>
              </w:ins>
            </m:r>
          </m:e>
          <m:sub>
            <m:r>
              <w:ins w:id="123" w:author="Björn Jörges" w:date="2020-03-24T03:41:00Z">
                <w:rPr>
                  <w:rFonts w:ascii="Cambria Math" w:hAnsi="Cambria Math"/>
                </w:rPr>
                <m:t>initial</m:t>
              </w:ins>
            </m:r>
          </m:sub>
        </m:sSub>
      </m:oMath>
      <w:ins w:id="124" w:author="Björn Jörges" w:date="2020-03-24T03:41:00Z">
        <w:r w:rsidR="000F51D4">
          <w:rPr>
            <w:sz w:val="16"/>
            <w:szCs w:val="16"/>
          </w:rPr>
          <w:t xml:space="preserve"> </w:t>
        </w:r>
        <w:r w:rsidR="000F51D4">
          <w:rPr>
            <w:rFonts w:ascii="Calibri" w:hAnsi="Calibri" w:cs="Calibri"/>
          </w:rPr>
          <w:t xml:space="preserve">denotes the initial position of the target relative to the observer, </w:t>
        </w:r>
        <m:oMath>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oMath>
        <w:r w:rsidR="000F51D4">
          <w:rPr>
            <w:sz w:val="16"/>
            <w:szCs w:val="16"/>
          </w:rPr>
          <w:t xml:space="preserve"> </w:t>
        </w:r>
        <w:r w:rsidR="000F51D4">
          <w:rPr>
            <w:rFonts w:ascii="Calibri" w:hAnsi="Calibri" w:cs="Calibri"/>
          </w:rPr>
          <w:t xml:space="preserve">is the distance the observer moves,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0F51D4">
          <w:rPr>
            <w:sz w:val="16"/>
            <w:szCs w:val="16"/>
          </w:rPr>
          <w:t xml:space="preserve"> </w:t>
        </w:r>
        <w:r w:rsidR="000F51D4">
          <w:rPr>
            <w:rFonts w:ascii="Calibri" w:hAnsi="Calibri" w:cs="Calibri"/>
          </w:rPr>
          <w:t>is the horizontal velocity of the target, and 0.5 s is the duration of the motion interval.</w:t>
        </w:r>
      </w:ins>
    </w:p>
    <w:p w14:paraId="5565978C" w14:textId="17743DCB" w:rsidR="00A64213" w:rsidRDefault="00D474DF" w:rsidP="0081339A">
      <w:pPr>
        <w:jc w:val="both"/>
        <w:rPr>
          <w:ins w:id="125" w:author="Björn Jörges" w:date="2020-03-23T18:58:00Z"/>
        </w:rPr>
      </w:pPr>
      <w:r>
        <w:t xml:space="preserve">In the other interval, participants </w:t>
      </w:r>
      <w:r w:rsidR="00662DE5">
        <w:t xml:space="preserve">were </w:t>
      </w:r>
      <w:r>
        <w:t>shown a cloud of smaller moving balls</w:t>
      </w:r>
      <w:r w:rsidR="0014099D">
        <w:t xml:space="preserve"> each with a diameter of 0.1 m</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 xml:space="preserve">spread out vertically over </w:t>
      </w:r>
      <w:proofErr w:type="gramStart"/>
      <w:r w:rsidR="0005524E">
        <w:t>a distance of 1</w:t>
      </w:r>
      <w:proofErr w:type="gramEnd"/>
      <w:r w:rsidR="0005524E">
        <w:t> m</w:t>
      </w:r>
      <w:r w:rsidR="003040A3">
        <w:t xml:space="preserve">, and 10 to 15 </w:t>
      </w:r>
      <w:r w:rsidR="00662DE5">
        <w:t xml:space="preserve">were </w:t>
      </w:r>
      <w:r w:rsidR="003040A3">
        <w:t>visible at any given</w:t>
      </w:r>
      <w:r>
        <w:t xml:space="preserve"> </w:t>
      </w:r>
      <w:r w:rsidR="003040A3">
        <w:t>moment.</w:t>
      </w:r>
      <w:ins w:id="126" w:author="Björn Jörges" w:date="2020-03-23T18:05:00Z">
        <w:r w:rsidR="00380165">
          <w:t xml:space="preserve"> The observers were asked to maintain their gaze on a fixation cross that was displayed always straight ahead of them</w:t>
        </w:r>
      </w:ins>
      <w:ins w:id="127" w:author="Björn Jörges" w:date="2020-03-23T18:14:00Z">
        <w:r w:rsidR="00380165">
          <w:t xml:space="preserve"> (</w:t>
        </w:r>
        <w:proofErr w:type="spellStart"/>
        <w:r w:rsidR="00380165">
          <w:t>i</w:t>
        </w:r>
        <w:proofErr w:type="spellEnd"/>
        <w:r w:rsidR="00380165">
          <w:t xml:space="preserve">. e. also during visual </w:t>
        </w:r>
        <w:proofErr w:type="spellStart"/>
        <w:r w:rsidR="00380165">
          <w:t>selfmotion</w:t>
        </w:r>
        <w:proofErr w:type="spellEnd"/>
        <w:r w:rsidR="00380165">
          <w:t>)</w:t>
        </w:r>
      </w:ins>
      <w:ins w:id="128" w:author="Björn Jörges" w:date="2020-03-23T18:05:00Z">
        <w:r w:rsidR="00380165">
          <w:t xml:space="preserve">, </w:t>
        </w:r>
      </w:ins>
      <w:ins w:id="129" w:author="Björn Jörges" w:date="2020-03-23T18:14:00Z">
        <w:r w:rsidR="00380165">
          <w:t>0.8 </w:t>
        </w:r>
      </w:ins>
      <w:ins w:id="130" w:author="Björn Jörges" w:date="2020-03-23T18:05:00Z">
        <w:r w:rsidR="00380165">
          <w:t xml:space="preserve">m under the </w:t>
        </w:r>
      </w:ins>
      <w:ins w:id="131" w:author="Björn Jörges" w:date="2020-03-23T18:06:00Z">
        <w:r w:rsidR="00380165">
          <w:t>target.</w:t>
        </w:r>
      </w:ins>
      <w:r w:rsidR="003040A3">
        <w:t xml:space="preserve">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 xml:space="preserve">each combination of self-motion (left, right or static) and </w:t>
      </w:r>
      <w:r>
        <w:lastRenderedPageBreak/>
        <w:t>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reversal,</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 xml:space="preserve">terminated after 35 trials. </w:t>
      </w:r>
    </w:p>
    <w:p w14:paraId="0BD7E980" w14:textId="1CB135B1" w:rsidR="0081339A" w:rsidRDefault="00A46D31" w:rsidP="0081339A">
      <w:pPr>
        <w:jc w:val="both"/>
      </w:pPr>
      <w:r>
        <w:t>The experiment end</w:t>
      </w:r>
      <w:r w:rsidR="009B140C">
        <w:t>ed</w:t>
      </w:r>
      <w:r>
        <w:t xml:space="preserve"> when all </w:t>
      </w:r>
      <w:r w:rsidR="002A738E">
        <w:t xml:space="preserve">24 </w:t>
      </w:r>
      <w:r>
        <w:t>PESTs</w:t>
      </w:r>
      <w:r w:rsidR="002A738E">
        <w:t xml:space="preserve"> </w:t>
      </w:r>
      <w:r w:rsidR="009B140C">
        <w:t xml:space="preserve">had </w:t>
      </w:r>
      <w:r>
        <w:t>terminated.</w:t>
      </w:r>
      <w:r w:rsidR="00A81A47">
        <w:t xml:space="preserve"> This </w:t>
      </w:r>
      <w:r w:rsidR="009B140C">
        <w:t xml:space="preserve">took </w:t>
      </w:r>
      <w:r w:rsidR="00A81A47">
        <w:t>about an hour</w:t>
      </w:r>
      <w:ins w:id="132" w:author="Björn Jörges" w:date="2020-03-23T18:38:00Z">
        <w:r w:rsidR="00471BF5">
          <w:t xml:space="preserve"> overall</w:t>
        </w:r>
      </w:ins>
      <w:r w:rsidR="00A81A47">
        <w:t>.</w:t>
      </w:r>
      <w:ins w:id="133" w:author="Björn Jörges" w:date="2020-03-23T18:38:00Z">
        <w:r w:rsidR="00471BF5">
          <w:t xml:space="preserve"> Every 15 minutes, participants were asked whether they wanted to take a short break.</w:t>
        </w:r>
      </w:ins>
      <w:r w:rsidR="00661830">
        <w:t xml:space="preserve"> </w:t>
      </w:r>
      <w:r w:rsidR="00962151">
        <w:t xml:space="preserve">An short sequence of stimuli can be viewed under </w:t>
      </w:r>
      <w:r w:rsidR="00DA74F6">
        <w:fldChar w:fldCharType="begin"/>
      </w:r>
      <w:r w:rsidR="00DA74F6">
        <w:instrText xml:space="preserve"> HYPERLINK "https://github.com/b-jorges/Motion-Perception-during-Self-Motion/blob/master/Figur</w:instrText>
      </w:r>
      <w:r w:rsidR="00DA74F6">
        <w:instrText xml:space="preserve">es/GIF%20of%20Stimulus.gif" </w:instrText>
      </w:r>
      <w:r w:rsidR="00DA74F6">
        <w:fldChar w:fldCharType="separate"/>
      </w:r>
      <w:r w:rsidR="00E448DE">
        <w:rPr>
          <w:rStyle w:val="Hyperlink"/>
        </w:rPr>
        <w:t>https://github.com/b-jorges/Motion-Perception-during-Self-Motion/blob/master/Figures/GIF%20of%20Stimulus.gif</w:t>
      </w:r>
      <w:r w:rsidR="00DA74F6">
        <w:rPr>
          <w:rStyle w:val="Hyperlink"/>
        </w:rPr>
        <w:fldChar w:fldCharType="end"/>
      </w:r>
      <w:r w:rsidR="00E448DE">
        <w:t xml:space="preserve"> </w:t>
      </w:r>
      <w:r w:rsidR="00962151">
        <w:t>.</w:t>
      </w:r>
    </w:p>
    <w:p w14:paraId="15BC1BA5" w14:textId="185F743C" w:rsidR="00280F38" w:rsidRDefault="009C7325" w:rsidP="00280F38">
      <w:pPr>
        <w:keepNext/>
        <w:jc w:val="both"/>
      </w:pPr>
      <w:ins w:id="134" w:author="Björn Jörges" w:date="2020-03-23T23:05:00Z">
        <w:r>
          <w:rPr>
            <w:noProof/>
          </w:rPr>
          <mc:AlternateContent>
            <mc:Choice Requires="wps">
              <w:drawing>
                <wp:anchor distT="0" distB="0" distL="114300" distR="114300" simplePos="0" relativeHeight="251661312" behindDoc="0" locked="0" layoutInCell="1" allowOverlap="1" wp14:anchorId="20FAD952" wp14:editId="423B146B">
                  <wp:simplePos x="0" y="0"/>
                  <wp:positionH relativeFrom="column">
                    <wp:posOffset>2809874</wp:posOffset>
                  </wp:positionH>
                  <wp:positionV relativeFrom="paragraph">
                    <wp:posOffset>-9525</wp:posOffset>
                  </wp:positionV>
                  <wp:extent cx="333375"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3375" cy="381000"/>
                          </a:xfrm>
                          <a:prstGeom prst="rect">
                            <a:avLst/>
                          </a:prstGeom>
                          <a:noFill/>
                          <a:ln w="6350">
                            <a:noFill/>
                          </a:ln>
                        </wps:spPr>
                        <wps:txbx>
                          <w:txbxContent>
                            <w:p w14:paraId="2673BB8B" w14:textId="65DB9182" w:rsidR="009C7325" w:rsidRPr="009C7325" w:rsidRDefault="009C7325" w:rsidP="009C7325">
                              <w:pPr>
                                <w:rPr>
                                  <w:sz w:val="30"/>
                                  <w:szCs w:val="30"/>
                                  <w:lang w:val="de-DE"/>
                                </w:rPr>
                              </w:pPr>
                              <w:r w:rsidRPr="009C7325">
                                <w:rPr>
                                  <w:sz w:val="30"/>
                                  <w:szCs w:val="30"/>
                                  <w:lang w:val="de-D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AD952" id="_x0000_t202" coordsize="21600,21600" o:spt="202" path="m,l,21600r21600,l21600,xe">
                  <v:stroke joinstyle="miter"/>
                  <v:path gradientshapeok="t" o:connecttype="rect"/>
                </v:shapetype>
                <v:shape id="Text Box 14" o:spid="_x0000_s1026" type="#_x0000_t202" style="position:absolute;left:0;text-align:left;margin-left:221.25pt;margin-top:-.75pt;width:26.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" filled="f" stroked="f" strokeweight=".5pt">
                  <v:textbox>
                    <w:txbxContent>
                      <w:p w14:paraId="2673BB8B" w14:textId="65DB9182" w:rsidR="009C7325" w:rsidRPr="009C7325" w:rsidRDefault="009C7325" w:rsidP="009C7325">
                        <w:pPr>
                          <w:rPr>
                            <w:sz w:val="30"/>
                            <w:szCs w:val="30"/>
                            <w:lang w:val="de-DE"/>
                          </w:rPr>
                        </w:pPr>
                        <w:r w:rsidRPr="009C7325">
                          <w:rPr>
                            <w:sz w:val="30"/>
                            <w:szCs w:val="30"/>
                            <w:lang w:val="de-DE"/>
                          </w:rPr>
                          <w:t>B</w:t>
                        </w:r>
                      </w:p>
                    </w:txbxContent>
                  </v:textbox>
                </v:shape>
              </w:pict>
            </mc:Fallback>
          </mc:AlternateContent>
        </w:r>
      </w:ins>
      <w:ins w:id="135" w:author="Björn Jörges" w:date="2020-03-23T23:04:00Z">
        <w:r>
          <w:rPr>
            <w:noProof/>
          </w:rPr>
          <mc:AlternateContent>
            <mc:Choice Requires="wps">
              <w:drawing>
                <wp:anchor distT="0" distB="0" distL="114300" distR="114300" simplePos="0" relativeHeight="251656192" behindDoc="0" locked="0" layoutInCell="1" allowOverlap="1" wp14:anchorId="5CC442BE" wp14:editId="4190755C">
                  <wp:simplePos x="0" y="0"/>
                  <wp:positionH relativeFrom="column">
                    <wp:posOffset>0</wp:posOffset>
                  </wp:positionH>
                  <wp:positionV relativeFrom="paragraph">
                    <wp:posOffset>9525</wp:posOffset>
                  </wp:positionV>
                  <wp:extent cx="914400" cy="342900"/>
                  <wp:effectExtent l="0" t="0" r="18415" b="19050"/>
                  <wp:wrapNone/>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schemeClr val="bg1"/>
                            </a:solidFill>
                          </a:ln>
                        </wps:spPr>
                        <wps:txbx>
                          <w:txbxContent>
                            <w:p w14:paraId="5BDC7784" w14:textId="6F8B3026" w:rsidR="009C7325" w:rsidRPr="009C7325" w:rsidRDefault="009C7325">
                              <w:pPr>
                                <w:rPr>
                                  <w:sz w:val="30"/>
                                  <w:szCs w:val="30"/>
                                  <w:lang w:val="de-DE"/>
                                </w:rPr>
                              </w:pPr>
                              <w:r w:rsidRPr="009C7325">
                                <w:rPr>
                                  <w:sz w:val="30"/>
                                  <w:szCs w:val="30"/>
                                  <w:lang w:val="de-D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442BE" id="Text Box 13" o:spid="_x0000_s1027" type="#_x0000_t202" style="position:absolute;left:0;text-align:left;margin-left:0;margin-top:.75pt;width:1in;height:27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" fillcolor="white [3201]" strokecolor="white [3212]" strokeweight=".5pt">
                  <v:textbox>
                    <w:txbxContent>
                      <w:p w14:paraId="5BDC7784" w14:textId="6F8B3026" w:rsidR="009C7325" w:rsidRPr="009C7325" w:rsidRDefault="009C7325">
                        <w:pPr>
                          <w:rPr>
                            <w:sz w:val="30"/>
                            <w:szCs w:val="30"/>
                            <w:lang w:val="de-DE"/>
                          </w:rPr>
                        </w:pPr>
                        <w:r w:rsidRPr="009C7325">
                          <w:rPr>
                            <w:sz w:val="30"/>
                            <w:szCs w:val="30"/>
                            <w:lang w:val="de-DE"/>
                          </w:rPr>
                          <w:t>A</w:t>
                        </w:r>
                      </w:p>
                    </w:txbxContent>
                  </v:textbox>
                </v:shape>
              </w:pict>
            </mc:Fallback>
          </mc:AlternateContent>
        </w:r>
      </w:ins>
      <w:r w:rsidR="00280F38" w:rsidDel="009C7325">
        <w:rPr>
          <w:noProof/>
        </w:rPr>
        <w:drawing>
          <wp:inline distT="0" distB="0" distL="0" distR="0" wp14:anchorId="3D5DD855" wp14:editId="00A998A6">
            <wp:extent cx="2847975" cy="2743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3901"/>
                    <a:stretch/>
                  </pic:blipFill>
                  <pic:spPr bwMode="auto">
                    <a:xfrm>
                      <a:off x="0" y="0"/>
                      <a:ext cx="2847975" cy="2743200"/>
                    </a:xfrm>
                    <a:prstGeom prst="rect">
                      <a:avLst/>
                    </a:prstGeom>
                    <a:noFill/>
                    <a:ln>
                      <a:noFill/>
                    </a:ln>
                    <a:extLst>
                      <a:ext uri="{53640926-AAD7-44D8-BBD7-CCE9431645EC}">
                        <a14:shadowObscured xmlns:a14="http://schemas.microsoft.com/office/drawing/2010/main"/>
                      </a:ext>
                    </a:extLst>
                  </pic:spPr>
                </pic:pic>
              </a:graphicData>
            </a:graphic>
          </wp:inline>
        </w:drawing>
      </w:r>
      <w:ins w:id="136" w:author="Björn Jörges" w:date="2020-03-23T23:01:00Z">
        <w:r>
          <w:rPr>
            <w:noProof/>
          </w:rPr>
          <w:drawing>
            <wp:inline distT="0" distB="0" distL="0" distR="0" wp14:anchorId="1638B609" wp14:editId="501CAAA3">
              <wp:extent cx="3057525" cy="274256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2350"/>
                      <a:stretch/>
                    </pic:blipFill>
                    <pic:spPr bwMode="auto">
                      <a:xfrm flipH="1">
                        <a:off x="0" y="0"/>
                        <a:ext cx="3058203" cy="2743173"/>
                      </a:xfrm>
                      <a:prstGeom prst="rect">
                        <a:avLst/>
                      </a:prstGeom>
                      <a:noFill/>
                      <a:ln>
                        <a:noFill/>
                      </a:ln>
                      <a:extLst>
                        <a:ext uri="{53640926-AAD7-44D8-BBD7-CCE9431645EC}">
                          <a14:shadowObscured xmlns:a14="http://schemas.microsoft.com/office/drawing/2010/main"/>
                        </a:ext>
                      </a:extLst>
                    </pic:spPr>
                  </pic:pic>
                </a:graphicData>
              </a:graphic>
            </wp:inline>
          </w:drawing>
        </w:r>
      </w:ins>
    </w:p>
    <w:p w14:paraId="58703B4B" w14:textId="73946867" w:rsidR="00280F38" w:rsidRDefault="00280F38" w:rsidP="00280F38">
      <w:pPr>
        <w:pStyle w:val="Caption"/>
        <w:jc w:val="both"/>
        <w:rPr>
          <w:ins w:id="137" w:author="Björn Jörges" w:date="2020-03-23T22:58:00Z"/>
        </w:rPr>
      </w:pPr>
      <w:r>
        <w:t xml:space="preserve">Figure </w:t>
      </w:r>
      <w:fldSimple w:instr=" SEQ Figure \* ARABIC ">
        <w:r w:rsidR="00F54DBC">
          <w:rPr>
            <w:noProof/>
          </w:rPr>
          <w:t>1</w:t>
        </w:r>
      </w:fldSimple>
      <w:r>
        <w:t xml:space="preserve">: </w:t>
      </w:r>
      <w:ins w:id="138" w:author="Björn Jörges" w:date="2020-03-23T23:08:00Z">
        <w:r w:rsidR="009C7325">
          <w:t xml:space="preserve">A. </w:t>
        </w:r>
      </w:ins>
      <w:r>
        <w:t>Top view of the stimulus scene</w:t>
      </w:r>
      <w:r w:rsidR="000B0DDC">
        <w:t xml:space="preserve"> in one of the test trials</w:t>
      </w:r>
      <w:r>
        <w:t xml:space="preserve">. The red circle </w:t>
      </w:r>
      <w:r w:rsidR="0061078B">
        <w:t>represents</w:t>
      </w:r>
      <w:r>
        <w:t xml:space="preserve"> the target, which 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velocity of </w:t>
      </w:r>
      <w:r w:rsidR="008F274A">
        <w:t>1</w:t>
      </w:r>
      <w:r>
        <w:t> m/s. The target is 8 m away from the observer, while the target is 2 m in front of the background wall.</w:t>
      </w:r>
      <w:ins w:id="139" w:author="Björn Jörges" w:date="2020-03-23T23:08:00Z">
        <w:r w:rsidR="009C7325">
          <w:t xml:space="preserve"> B. Screenshot from the program during presentation of the dot cloud.</w:t>
        </w:r>
      </w:ins>
    </w:p>
    <w:p w14:paraId="1394583F" w14:textId="60CAC626" w:rsidR="009C7325" w:rsidRPr="009C7325" w:rsidDel="009C7325" w:rsidRDefault="009C7325">
      <w:pPr>
        <w:rPr>
          <w:del w:id="140" w:author="Björn Jörges" w:date="2020-03-23T23:01:00Z"/>
        </w:rPr>
        <w:pPrChange w:id="141" w:author="Björn Jörges" w:date="2020-03-23T22:58:00Z">
          <w:pPr>
            <w:pStyle w:val="Caption"/>
            <w:jc w:val="both"/>
          </w:pPr>
        </w:pPrChange>
      </w:pPr>
    </w:p>
    <w:p w14:paraId="21E420D9" w14:textId="04D105E4" w:rsidR="006A2426" w:rsidRDefault="006A2426" w:rsidP="0081339A">
      <w:pPr>
        <w:jc w:val="both"/>
      </w:pPr>
      <w:r>
        <w:t xml:space="preserve">Before starting the actual data collection, participants perform a training session with one PEST where the big target moves at 4 m/s. Subjects </w:t>
      </w:r>
      <w:r w:rsidR="00BD2C36">
        <w:t>are asked to repeat the training</w:t>
      </w:r>
      <w:r>
        <w:t xml:space="preserve"> if the step size in any of the last </w:t>
      </w:r>
      <w:r>
        <w:lastRenderedPageBreak/>
        <w:t>five trials is above 0.3 m/s.</w:t>
      </w:r>
      <w:r w:rsidR="00BD2C36">
        <w:t xml:space="preserve"> If they</w:t>
      </w:r>
      <w:r w:rsidR="000C0C29">
        <w:t xml:space="preserve"> still</w:t>
      </w:r>
      <w:r w:rsidR="00BD2C36">
        <w:t xml:space="preserve"> fail to meet the criterion after a second repetition they are excluded from the experiment.</w:t>
      </w:r>
    </w:p>
    <w:p w14:paraId="61DBB9DE" w14:textId="404F101E" w:rsidR="00280F38" w:rsidRDefault="00280F38" w:rsidP="0081339A">
      <w:pPr>
        <w:jc w:val="both"/>
      </w:pP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318DF633"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51ECC4AF"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068E76A7" w14:textId="4903352B" w:rsidR="00076BFB" w:rsidRDefault="00076BFB" w:rsidP="00635780">
            <w:pPr>
              <w:jc w:val="both"/>
            </w:pPr>
            <w:r>
              <w:t>[1]</w:t>
            </w:r>
          </w:p>
        </w:tc>
      </w:tr>
    </w:tbl>
    <w:p w14:paraId="77F8EAB4" w14:textId="65D0C69C"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0DEDFC24" w:rsidR="00076BFB" w:rsidRDefault="00076BFB" w:rsidP="005805B3">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6ACDDC07" w14:textId="3A5BC735" w:rsidR="00076BFB" w:rsidRDefault="00076BFB" w:rsidP="005805B3">
            <w:pPr>
              <w:jc w:val="both"/>
            </w:pPr>
            <w:r>
              <w:t>[2]</w:t>
            </w:r>
          </w:p>
        </w:tc>
      </w:tr>
    </w:tbl>
    <w:p w14:paraId="2A03831B" w14:textId="667AB443" w:rsidR="0021621B" w:rsidRDefault="0021621B" w:rsidP="00635780">
      <w:pPr>
        <w:jc w:val="both"/>
      </w:pPr>
      <w:r>
        <w:t xml:space="preserve">We then use an ANOVA to test whether the test model is significantly better than the null model. If the interaction term improves the model significantly, the </w:t>
      </w:r>
      <w:r w:rsidR="00741F9E">
        <w:t>subject motion</w:t>
      </w:r>
      <w:r>
        <w:t xml:space="preserve">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7A8E8E57"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5805B3">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4E14DCD2" w:rsidR="00076BFB" w:rsidRDefault="00076BFB" w:rsidP="005805B3">
            <w:pPr>
              <w:jc w:val="both"/>
            </w:pPr>
            <w:r>
              <w:t>[3]</w:t>
            </w:r>
          </w:p>
        </w:tc>
      </w:tr>
    </w:tbl>
    <w:p w14:paraId="0757F869" w14:textId="37E7FAC2"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5805B3">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68B0F7D0" w:rsidR="00076BFB" w:rsidRDefault="00076BFB" w:rsidP="005805B3">
            <w:pPr>
              <w:jc w:val="both"/>
            </w:pPr>
            <w:r>
              <w:t>[4]</w:t>
            </w:r>
          </w:p>
        </w:tc>
      </w:tr>
    </w:tbl>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lastRenderedPageBreak/>
        <w:t>Power Analysis</w:t>
      </w:r>
    </w:p>
    <w:p w14:paraId="7BB64E74" w14:textId="16F507DE"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r w:rsidR="00DA74F6">
        <w:fldChar w:fldCharType="begin"/>
      </w:r>
      <w:r w:rsidR="00DA74F6">
        <w:instrText xml:space="preserve"> HYPERLINK "https://github.com/b-jorg</w:instrText>
      </w:r>
      <w:r w:rsidR="00DA74F6">
        <w:instrText xml:space="preserve">es/Motion-Perception-during-Self-Motion/blob/master/PowerAnalysisMotionEstimation.R" </w:instrText>
      </w:r>
      <w:r w:rsidR="00DA74F6">
        <w:fldChar w:fldCharType="separate"/>
      </w:r>
      <w:r w:rsidR="00BC457D">
        <w:rPr>
          <w:rStyle w:val="Hyperlink"/>
        </w:rPr>
        <w:t>https://github.com/b-jorges/Motion-Perception-during-Self-Motion/blob/master/PowerAnalysisMotionEstimation.R</w:t>
      </w:r>
      <w:r w:rsidR="00DA74F6">
        <w:rPr>
          <w:rStyle w:val="Hyperlink"/>
        </w:rPr>
        <w:fldChar w:fldCharType="end"/>
      </w:r>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thus assume a PSE of 2/3 of the presented velocity</w:t>
      </w:r>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mean presented self-motion velocity</w:t>
      </w:r>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ins w:id="142" w:author="Björn Jörges" w:date="2020-03-24T03:38:00Z">
        <w:r w:rsidR="00B4310D">
          <w:t xml:space="preserve"> Furthermore, we use a more naturalistic environment which may render flow parsing more complete.</w:t>
        </w:r>
      </w:ins>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10C17D24" w14:textId="358053DA" w:rsidR="00476525" w:rsidRPr="0096015C" w:rsidRDefault="006B56CF" w:rsidP="00D217A0">
      <w:pPr>
        <w:jc w:val="both"/>
      </w:pPr>
      <w:r>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33999C90" w:rsidR="00257DF7" w:rsidRPr="00FC164B" w:rsidRDefault="00257DF7" w:rsidP="00FC164B">
            <w:pPr>
              <w:jc w:val="center"/>
              <w:rPr>
                <w:i/>
                <w:iCs/>
              </w:rPr>
            </w:pPr>
            <w:r w:rsidRPr="00FC164B">
              <w:rPr>
                <w:i/>
                <w:iCs/>
              </w:rPr>
              <w:t>10</w:t>
            </w:r>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27F68C1" w:rsidR="00257DF7" w:rsidRPr="0096015C" w:rsidRDefault="00257DF7" w:rsidP="00FC164B">
            <w:pPr>
              <w:jc w:val="center"/>
            </w:pPr>
            <w:r w:rsidRPr="0096015C">
              <w:t>0.83</w:t>
            </w:r>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63CF560F" w:rsidR="00257DF7" w:rsidRPr="00FC164B" w:rsidRDefault="00257DF7" w:rsidP="00FC164B">
            <w:pPr>
              <w:jc w:val="center"/>
              <w:rPr>
                <w:i/>
                <w:iCs/>
              </w:rPr>
            </w:pPr>
            <w:r w:rsidRPr="00FC164B">
              <w:rPr>
                <w:i/>
                <w:iCs/>
              </w:rPr>
              <w:t>12</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53DEE830" w:rsidR="00257DF7" w:rsidRPr="0096015C" w:rsidRDefault="00257DF7" w:rsidP="00FC164B">
            <w:pPr>
              <w:jc w:val="center"/>
            </w:pPr>
            <w:r w:rsidRPr="0096015C">
              <w:t>0.882</w:t>
            </w:r>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4778A4B8" w:rsidR="00257DF7" w:rsidRPr="00FC164B" w:rsidRDefault="00257DF7" w:rsidP="00FC164B">
            <w:pPr>
              <w:jc w:val="center"/>
              <w:rPr>
                <w:i/>
                <w:iCs/>
              </w:rPr>
            </w:pPr>
            <w:r w:rsidRPr="00FC164B">
              <w:rPr>
                <w:i/>
                <w:iCs/>
              </w:rPr>
              <w:t>14</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BCF571D" w:rsidR="00257DF7" w:rsidRPr="0096015C" w:rsidRDefault="00257DF7" w:rsidP="00FC164B">
            <w:pPr>
              <w:jc w:val="center"/>
            </w:pPr>
            <w:r w:rsidRPr="0096015C">
              <w:t>0.918</w:t>
            </w:r>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368EE39" w:rsidR="00257DF7" w:rsidRPr="00FC164B" w:rsidRDefault="00257DF7" w:rsidP="00FC164B">
            <w:pPr>
              <w:jc w:val="center"/>
              <w:rPr>
                <w:i/>
                <w:iCs/>
              </w:rPr>
            </w:pPr>
            <w:r w:rsidRPr="00FC164B">
              <w:rPr>
                <w:i/>
                <w:iCs/>
              </w:rPr>
              <w:t>16</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3D111097" w:rsidR="00257DF7" w:rsidRPr="0096015C" w:rsidRDefault="00257DF7" w:rsidP="00FC164B">
            <w:pPr>
              <w:jc w:val="center"/>
            </w:pPr>
            <w:r w:rsidRPr="0096015C">
              <w:t>0.966</w:t>
            </w:r>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52BEA239" w:rsidR="00257DF7" w:rsidRPr="00FC164B" w:rsidRDefault="00257DF7" w:rsidP="00FC164B">
            <w:pPr>
              <w:jc w:val="center"/>
              <w:rPr>
                <w:i/>
                <w:iCs/>
              </w:rPr>
            </w:pPr>
            <w:r w:rsidRPr="00FC164B">
              <w:rPr>
                <w:i/>
                <w:iCs/>
              </w:rPr>
              <w:t>18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35F23A05" w:rsidR="00257DF7" w:rsidRPr="0096015C" w:rsidRDefault="00257DF7" w:rsidP="00FC164B">
            <w:pPr>
              <w:jc w:val="center"/>
            </w:pPr>
            <w:r w:rsidRPr="0096015C">
              <w:t>0.948</w:t>
            </w:r>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5B5281D" w:rsidR="00257DF7" w:rsidRPr="00FC164B" w:rsidRDefault="00257DF7" w:rsidP="00FC164B">
            <w:pPr>
              <w:jc w:val="center"/>
              <w:rPr>
                <w:i/>
                <w:iCs/>
              </w:rPr>
            </w:pPr>
            <w:r w:rsidRPr="00FC164B">
              <w:rPr>
                <w:i/>
                <w:iCs/>
              </w:rPr>
              <w:t>20</w:t>
            </w:r>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4B9D2B9C" w:rsidR="00257DF7" w:rsidRPr="0096015C" w:rsidRDefault="00257DF7" w:rsidP="00FC164B">
            <w:pPr>
              <w:keepNext/>
              <w:jc w:val="center"/>
            </w:pPr>
            <w:r w:rsidRPr="0096015C">
              <w:t>0.980</w:t>
            </w:r>
          </w:p>
        </w:tc>
      </w:tr>
    </w:tbl>
    <w:p w14:paraId="0E9F9411" w14:textId="03B94FEB" w:rsidR="00257DF7" w:rsidRPr="00257DF7" w:rsidRDefault="00FC164B" w:rsidP="00FC164B">
      <w:pPr>
        <w:pStyle w:val="Caption"/>
        <w:rPr>
          <w:rFonts w:ascii="Lucida Console" w:eastAsia="Times New Roman" w:hAnsi="Lucida Console" w:cs="Courier New"/>
          <w:color w:val="000000"/>
          <w:sz w:val="20"/>
          <w:szCs w:val="20"/>
        </w:rPr>
      </w:pPr>
      <w:r>
        <w:t xml:space="preserve">Table </w:t>
      </w:r>
      <w:r w:rsidR="00DA74F6">
        <w:fldChar w:fldCharType="begin"/>
      </w:r>
      <w:r w:rsidR="00DA74F6">
        <w:instrText xml:space="preserve"> SEQ Table \* ARABIC </w:instrText>
      </w:r>
      <w:r w:rsidR="00DA74F6">
        <w:fldChar w:fldCharType="separate"/>
      </w:r>
      <w:r w:rsidR="00F54DBC">
        <w:rPr>
          <w:noProof/>
        </w:rPr>
        <w:t>1</w:t>
      </w:r>
      <w:r w:rsidR="00DA74F6">
        <w:rPr>
          <w:noProof/>
        </w:rPr>
        <w:fldChar w:fldCharType="end"/>
      </w:r>
      <w:r>
        <w:t>: Simulated power values for 10, 12, 14, 16, 18 and 20 participants.</w:t>
      </w:r>
    </w:p>
    <w:p w14:paraId="3300FB15" w14:textId="5583A661" w:rsidR="00257DF7" w:rsidRPr="0096015C" w:rsidRDefault="00257DF7" w:rsidP="00D217A0">
      <w:pPr>
        <w:jc w:val="both"/>
      </w:pPr>
      <w:r w:rsidRPr="0096015C">
        <w:lastRenderedPageBreak/>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s the simulation process involves several sources of uncertainty, some variability is to be expected in the results</w:t>
      </w:r>
      <w:r w:rsidR="00FC164B">
        <w:t>, which explains why the simulated power for 18 subjects is lower than the power simulated for 16 subjects</w:t>
      </w:r>
      <w:r w:rsidR="0096015C">
        <w:t>.</w:t>
      </w:r>
    </w:p>
    <w:p w14:paraId="566E2BC0" w14:textId="664FF4D8" w:rsidR="00476525" w:rsidRDefault="00476525" w:rsidP="00D217A0">
      <w:pPr>
        <w:jc w:val="both"/>
      </w:pPr>
    </w:p>
    <w:p w14:paraId="74212E6B" w14:textId="37FEAF6A" w:rsidR="00A76B32" w:rsidRDefault="00A76B32" w:rsidP="00D217A0">
      <w:pPr>
        <w:jc w:val="both"/>
      </w:pPr>
    </w:p>
    <w:p w14:paraId="409C48C1" w14:textId="01657419" w:rsidR="00A76B32" w:rsidRDefault="00A76B32" w:rsidP="00D217A0">
      <w:pPr>
        <w:jc w:val="both"/>
        <w:rPr>
          <w:b/>
          <w:bCs/>
        </w:rPr>
      </w:pPr>
      <w:r w:rsidRPr="00A76B32">
        <w:rPr>
          <w:b/>
          <w:bCs/>
        </w:rPr>
        <w:t>Pre-existing Data</w:t>
      </w:r>
    </w:p>
    <w:p w14:paraId="4EBFBF20" w14:textId="61D09DC9" w:rsidR="00A76B32" w:rsidRDefault="00D8489E" w:rsidP="00D217A0">
      <w:pPr>
        <w:jc w:val="both"/>
      </w:pPr>
      <w:r>
        <w:t>W</w:t>
      </w:r>
      <w:r w:rsidR="00A76B32">
        <w:t xml:space="preserve">e collected data from </w:t>
      </w:r>
      <w:r w:rsidR="00824D90">
        <w:t>seven</w:t>
      </w:r>
      <w:r w:rsidR="00A76B32">
        <w:t xml:space="preserve"> pilot </w:t>
      </w:r>
      <w:r w:rsidR="00A90434">
        <w:t>participants</w:t>
      </w:r>
      <w:r w:rsidR="00A76B32">
        <w:t>.</w:t>
      </w:r>
      <w:r w:rsidR="00686F57">
        <w:t xml:space="preserve"> One (s07) was excluded because some of her PESTs did not converge. Two participants (s01 and s02) had previously done the task in 2D, but only their 3D data was included in the analysis.</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r w:rsidR="00DA74F6">
        <w:fldChar w:fldCharType="begin"/>
      </w:r>
      <w:r w:rsidR="00DA74F6">
        <w:instrText xml:space="preserve"> HYPERLINK "https://git</w:instrText>
      </w:r>
      <w:r w:rsidR="00DA74F6">
        <w:instrText xml:space="preserve">hub.com/b-jorges/Motion-Perception-during-Self-Motion/blob/master/AnalysisPilotData.R" </w:instrText>
      </w:r>
      <w:r w:rsidR="00DA74F6">
        <w:fldChar w:fldCharType="separate"/>
      </w:r>
      <w:r w:rsidR="00033D1F" w:rsidRPr="00033D1F">
        <w:rPr>
          <w:rStyle w:val="Hyperlink"/>
        </w:rPr>
        <w:t>https://github.com/b-jorges/Motion-Perception-during-Self-Motion/blob/master/AnalysisPilotData.R</w:t>
      </w:r>
      <w:r w:rsidR="00DA74F6">
        <w:rPr>
          <w:rStyle w:val="Hyperlink"/>
        </w:rPr>
        <w:fldChar w:fldCharType="end"/>
      </w:r>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D217A0">
      <w:pPr>
        <w:jc w:val="both"/>
        <w:rPr>
          <w:b/>
        </w:rPr>
      </w:pPr>
      <w:r w:rsidRPr="00053752">
        <w:rPr>
          <w:b/>
        </w:rPr>
        <w:t xml:space="preserve">Open </w:t>
      </w:r>
      <w:r w:rsidR="001F1772">
        <w:rPr>
          <w:b/>
        </w:rPr>
        <w:t>Practices</w:t>
      </w:r>
    </w:p>
    <w:p w14:paraId="74669724" w14:textId="162B88CA" w:rsidR="00D8489E" w:rsidRDefault="00D8489E" w:rsidP="00D217A0">
      <w:pPr>
        <w:jc w:val="both"/>
      </w:pPr>
      <w:del w:id="143" w:author="Björn Jörges" w:date="2020-03-23T16:12:00Z">
        <w:r w:rsidDel="00CB273E">
          <w:delText>We will publish a</w:delText>
        </w:r>
      </w:del>
      <w:ins w:id="144" w:author="Björn Jörges" w:date="2020-03-23T16:12:00Z">
        <w:r w:rsidR="00CB273E">
          <w:t>A</w:t>
        </w:r>
      </w:ins>
      <w:r>
        <w:t xml:space="preserve">ll raw data collected during this project </w:t>
      </w:r>
      <w:ins w:id="145" w:author="Björn Jörges" w:date="2020-03-23T16:12:00Z">
        <w:r w:rsidR="00CB273E">
          <w:t xml:space="preserve">are published </w:t>
        </w:r>
      </w:ins>
      <w:r>
        <w:t xml:space="preserve">in the GitHub repository </w:t>
      </w:r>
      <w:r w:rsidR="00DA74F6">
        <w:fldChar w:fldCharType="begin"/>
      </w:r>
      <w:r w:rsidR="00DA74F6">
        <w:instrText xml:space="preserve"> HYPERLINK "https://github.com/b-jorges/Motion-Perception-during-Self-Motion/" </w:instrText>
      </w:r>
      <w:r w:rsidR="00DA74F6">
        <w:fldChar w:fldCharType="separate"/>
      </w:r>
      <w:r>
        <w:rPr>
          <w:rStyle w:val="Hyperlink"/>
        </w:rPr>
        <w:t>https://github.com/b-jorges/Motion-Perception-during-Self-Motion/</w:t>
      </w:r>
      <w:r w:rsidR="00DA74F6">
        <w:rPr>
          <w:rStyle w:val="Hyperlink"/>
        </w:rPr>
        <w:fldChar w:fldCharType="end"/>
      </w:r>
      <w:r w:rsidR="001E4B8F">
        <w:t>, as well as all the code used for analysis.</w:t>
      </w:r>
      <w:r>
        <w:t xml:space="preserve"> </w:t>
      </w:r>
      <w:r w:rsidR="001E4B8F">
        <w:t xml:space="preserve">Furthermore, the Unity project used to present the stimulus and collect data is available </w:t>
      </w:r>
      <w:r w:rsidR="00754E15">
        <w:t xml:space="preserve">on OSF under </w:t>
      </w:r>
      <w:r w:rsidR="00DA74F6">
        <w:fldChar w:fldCharType="begin"/>
      </w:r>
      <w:r w:rsidR="00DA74F6">
        <w:instrText xml:space="preserve"> HYPERLINK "https://osf.io/m6ukw/" </w:instrText>
      </w:r>
      <w:r w:rsidR="00DA74F6">
        <w:fldChar w:fldCharType="separate"/>
      </w:r>
      <w:r w:rsidR="00754E15">
        <w:rPr>
          <w:rStyle w:val="Hyperlink"/>
        </w:rPr>
        <w:t>https://osf.io/m6ukw/</w:t>
      </w:r>
      <w:r w:rsidR="00DA74F6">
        <w:rPr>
          <w:rStyle w:val="Hyperlink"/>
        </w:rPr>
        <w:fldChar w:fldCharType="end"/>
      </w:r>
      <w:r w:rsidR="00754E15">
        <w:t>.</w:t>
      </w:r>
    </w:p>
    <w:p w14:paraId="776CD4A8" w14:textId="77777777" w:rsidR="00D8489E" w:rsidRDefault="00D8489E" w:rsidP="00D217A0">
      <w:pPr>
        <w:jc w:val="both"/>
      </w:pPr>
    </w:p>
    <w:p w14:paraId="32E3901B" w14:textId="276DA402" w:rsidR="00C4466E" w:rsidRPr="008742E6" w:rsidRDefault="00EB5260" w:rsidP="00D217A0">
      <w:pPr>
        <w:jc w:val="both"/>
        <w:rPr>
          <w:b/>
          <w:bCs/>
          <w:lang w:val="es-ES"/>
        </w:rPr>
      </w:pPr>
      <w:proofErr w:type="spellStart"/>
      <w:r w:rsidRPr="008742E6">
        <w:rPr>
          <w:b/>
          <w:bCs/>
          <w:lang w:val="es-ES"/>
        </w:rPr>
        <w:t>References</w:t>
      </w:r>
      <w:proofErr w:type="spellEnd"/>
    </w:p>
    <w:p w14:paraId="32EB435B" w14:textId="61D14FC6" w:rsidR="008E2FD6" w:rsidRPr="008E2FD6" w:rsidRDefault="003D36DD" w:rsidP="008E2FD6">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8E2FD6" w:rsidRPr="008E2FD6">
        <w:rPr>
          <w:rFonts w:ascii="Calibri" w:hAnsi="Calibri" w:cs="Calibri"/>
          <w:noProof/>
          <w:szCs w:val="24"/>
        </w:rPr>
        <w:t xml:space="preserve">Aguado, B., &amp; López-Moliner, J. (2019). Perceived speed of motion in depth modulates misjudgements of approaching trajectories consistently with a slow prior. </w:t>
      </w:r>
      <w:r w:rsidR="008E2FD6" w:rsidRPr="008E2FD6">
        <w:rPr>
          <w:rFonts w:ascii="Calibri" w:hAnsi="Calibri" w:cs="Calibri"/>
          <w:i/>
          <w:iCs/>
          <w:noProof/>
          <w:szCs w:val="24"/>
        </w:rPr>
        <w:t>Vision Research</w:t>
      </w:r>
      <w:r w:rsidR="008E2FD6" w:rsidRPr="008E2FD6">
        <w:rPr>
          <w:rFonts w:ascii="Calibri" w:hAnsi="Calibri" w:cs="Calibri"/>
          <w:noProof/>
          <w:szCs w:val="24"/>
        </w:rPr>
        <w:t xml:space="preserve">, </w:t>
      </w:r>
      <w:r w:rsidR="008E2FD6" w:rsidRPr="008E2FD6">
        <w:rPr>
          <w:rFonts w:ascii="Calibri" w:hAnsi="Calibri" w:cs="Calibri"/>
          <w:i/>
          <w:iCs/>
          <w:noProof/>
          <w:szCs w:val="24"/>
        </w:rPr>
        <w:t>159</w:t>
      </w:r>
      <w:r w:rsidR="008E2FD6" w:rsidRPr="008E2FD6">
        <w:rPr>
          <w:rFonts w:ascii="Calibri" w:hAnsi="Calibri" w:cs="Calibri"/>
          <w:noProof/>
          <w:szCs w:val="24"/>
        </w:rPr>
        <w:t>, 1–9. https://doi.org/10.1016/j.visres.2019.03.009</w:t>
      </w:r>
    </w:p>
    <w:p w14:paraId="0683BEEC"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18</w:t>
      </w:r>
      <w:r w:rsidRPr="008E2FD6">
        <w:rPr>
          <w:rFonts w:ascii="Calibri" w:hAnsi="Calibri" w:cs="Calibri"/>
          <w:noProof/>
          <w:szCs w:val="24"/>
        </w:rPr>
        <w:t>(12), 12. https://doi.org/10.1167/18.12.12</w:t>
      </w:r>
    </w:p>
    <w:p w14:paraId="0740147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Burr, D., Tozzi, A., &amp; Morrone, M. C. (2007). Neural mechanisms for timing visual events are spatially </w:t>
      </w:r>
      <w:r w:rsidRPr="008E2FD6">
        <w:rPr>
          <w:rFonts w:ascii="Calibri" w:hAnsi="Calibri" w:cs="Calibri"/>
          <w:noProof/>
          <w:szCs w:val="24"/>
        </w:rPr>
        <w:lastRenderedPageBreak/>
        <w:t xml:space="preserve">selective in real-world coordinates. </w:t>
      </w:r>
      <w:r w:rsidRPr="008E2FD6">
        <w:rPr>
          <w:rFonts w:ascii="Calibri" w:hAnsi="Calibri" w:cs="Calibri"/>
          <w:i/>
          <w:iCs/>
          <w:noProof/>
          <w:szCs w:val="24"/>
        </w:rPr>
        <w:t>Nature Neuroscience</w:t>
      </w:r>
      <w:r w:rsidRPr="008E2FD6">
        <w:rPr>
          <w:rFonts w:ascii="Calibri" w:hAnsi="Calibri" w:cs="Calibri"/>
          <w:noProof/>
          <w:szCs w:val="24"/>
        </w:rPr>
        <w:t xml:space="preserve">, </w:t>
      </w:r>
      <w:r w:rsidRPr="008E2FD6">
        <w:rPr>
          <w:rFonts w:ascii="Calibri" w:hAnsi="Calibri" w:cs="Calibri"/>
          <w:i/>
          <w:iCs/>
          <w:noProof/>
          <w:szCs w:val="24"/>
        </w:rPr>
        <w:t>10</w:t>
      </w:r>
      <w:r w:rsidRPr="008E2FD6">
        <w:rPr>
          <w:rFonts w:ascii="Calibri" w:hAnsi="Calibri" w:cs="Calibri"/>
          <w:noProof/>
          <w:szCs w:val="24"/>
        </w:rPr>
        <w:t>(4), 423–425. https://doi.org/10.1038/nn1874</w:t>
      </w:r>
    </w:p>
    <w:p w14:paraId="405CE913"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Dokka, K., MacNeilage, P. R., DeAngelis, G. C., &amp; Angelaki, D. E. (2015). Multisensory self-motion compensation during object trajectory judgments. </w:t>
      </w:r>
      <w:r w:rsidRPr="008E2FD6">
        <w:rPr>
          <w:rFonts w:ascii="Calibri" w:hAnsi="Calibri" w:cs="Calibri"/>
          <w:i/>
          <w:iCs/>
          <w:noProof/>
          <w:szCs w:val="24"/>
        </w:rPr>
        <w:t>Cerebral Cortex</w:t>
      </w:r>
      <w:r w:rsidRPr="008E2FD6">
        <w:rPr>
          <w:rFonts w:ascii="Calibri" w:hAnsi="Calibri" w:cs="Calibri"/>
          <w:noProof/>
          <w:szCs w:val="24"/>
        </w:rPr>
        <w:t xml:space="preserve">, </w:t>
      </w:r>
      <w:r w:rsidRPr="008E2FD6">
        <w:rPr>
          <w:rFonts w:ascii="Calibri" w:hAnsi="Calibri" w:cs="Calibri"/>
          <w:i/>
          <w:iCs/>
          <w:noProof/>
          <w:szCs w:val="24"/>
        </w:rPr>
        <w:t>25</w:t>
      </w:r>
      <w:r w:rsidRPr="008E2FD6">
        <w:rPr>
          <w:rFonts w:ascii="Calibri" w:hAnsi="Calibri" w:cs="Calibri"/>
          <w:noProof/>
          <w:szCs w:val="24"/>
        </w:rPr>
        <w:t>(3), 619–630. https://doi.org/10.1093/cercor/bht247</w:t>
      </w:r>
    </w:p>
    <w:p w14:paraId="4766565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Dupin, L., &amp; Wexler, M. (2013). Motion perception by a moving observer in a threedimensional environment.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13</w:t>
      </w:r>
      <w:r w:rsidRPr="008E2FD6">
        <w:rPr>
          <w:rFonts w:ascii="Calibri" w:hAnsi="Calibri" w:cs="Calibri"/>
          <w:noProof/>
          <w:szCs w:val="24"/>
        </w:rPr>
        <w:t>(2), 1–14. https://doi.org/10.1167/13.2.15</w:t>
      </w:r>
    </w:p>
    <w:p w14:paraId="3C0A4827"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Dyde, R. T., &amp; Harris, L. R. (2008). The influence of retinal and extra-retinal motion cues on perceived object motion during self-motion.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8</w:t>
      </w:r>
      <w:r w:rsidRPr="008E2FD6">
        <w:rPr>
          <w:rFonts w:ascii="Calibri" w:hAnsi="Calibri" w:cs="Calibri"/>
          <w:noProof/>
          <w:szCs w:val="24"/>
        </w:rPr>
        <w:t>(14), 1–10. https://doi.org/10.1167/8.14.5</w:t>
      </w:r>
    </w:p>
    <w:p w14:paraId="717EDB2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Fajen, B. R., Parade, M. S., &amp; Matthis, J. S. (2013). Humans Perceive Object Motion In World Coordinates During Obstacle Avoidance.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13</w:t>
      </w:r>
      <w:r w:rsidRPr="008E2FD6">
        <w:rPr>
          <w:rFonts w:ascii="Calibri" w:hAnsi="Calibri" w:cs="Calibri"/>
          <w:noProof/>
          <w:szCs w:val="24"/>
        </w:rPr>
        <w:t>(8), 1–13. https://doi.org/10.1167/13.8.25</w:t>
      </w:r>
    </w:p>
    <w:p w14:paraId="2AA96E76"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Fetsch, C. R., Deangelis, G. C., &amp; Angelaki, D. E. (2010). Visual-vestibular cue integration for heading perception: Applications of optimal cue integration theory. </w:t>
      </w:r>
      <w:r w:rsidRPr="008E2FD6">
        <w:rPr>
          <w:rFonts w:ascii="Calibri" w:hAnsi="Calibri" w:cs="Calibri"/>
          <w:i/>
          <w:iCs/>
          <w:noProof/>
          <w:szCs w:val="24"/>
        </w:rPr>
        <w:t>European Journal of Neuroscience</w:t>
      </w:r>
      <w:r w:rsidRPr="008E2FD6">
        <w:rPr>
          <w:rFonts w:ascii="Calibri" w:hAnsi="Calibri" w:cs="Calibri"/>
          <w:noProof/>
          <w:szCs w:val="24"/>
        </w:rPr>
        <w:t xml:space="preserve">, </w:t>
      </w:r>
      <w:r w:rsidRPr="008E2FD6">
        <w:rPr>
          <w:rFonts w:ascii="Calibri" w:hAnsi="Calibri" w:cs="Calibri"/>
          <w:i/>
          <w:iCs/>
          <w:noProof/>
          <w:szCs w:val="24"/>
        </w:rPr>
        <w:t>31</w:t>
      </w:r>
      <w:r w:rsidRPr="008E2FD6">
        <w:rPr>
          <w:rFonts w:ascii="Calibri" w:hAnsi="Calibri" w:cs="Calibri"/>
          <w:noProof/>
          <w:szCs w:val="24"/>
        </w:rPr>
        <w:t>(10), 1721–1729. https://doi.org/10.1111/j.1460-9568.2010.07207.x</w:t>
      </w:r>
    </w:p>
    <w:p w14:paraId="40FF66E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Fink, P. W., Foo, P. S., &amp; Warren, W. H. (2009). Catching fly balls in virtual reality: A critical test of the out fielder problem.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9</w:t>
      </w:r>
      <w:r w:rsidRPr="008E2FD6">
        <w:rPr>
          <w:rFonts w:ascii="Calibri" w:hAnsi="Calibri" w:cs="Calibri"/>
          <w:noProof/>
          <w:szCs w:val="24"/>
        </w:rPr>
        <w:t>(13), 1–8. https://doi.org/10.1167/9.13.1</w:t>
      </w:r>
    </w:p>
    <w:p w14:paraId="211AA08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Gray, R., MacUga, K., &amp; Regan, D. (2004). Long range interactions between object-motion and self-motion in the perception of movement in depth.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44</w:t>
      </w:r>
      <w:r w:rsidRPr="008E2FD6">
        <w:rPr>
          <w:rFonts w:ascii="Calibri" w:hAnsi="Calibri" w:cs="Calibri"/>
          <w:noProof/>
          <w:szCs w:val="24"/>
        </w:rPr>
        <w:t>(2), 179–195. https://doi.org/10.1016/j.visres.2003.09.001</w:t>
      </w:r>
    </w:p>
    <w:p w14:paraId="158E20C2"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Henrich, J., Heine, S. J., &amp; Norenzayan, A. (2010). The weirdest people in the world? </w:t>
      </w:r>
      <w:r w:rsidRPr="008E2FD6">
        <w:rPr>
          <w:rFonts w:ascii="Calibri" w:hAnsi="Calibri" w:cs="Calibri"/>
          <w:i/>
          <w:iCs/>
          <w:noProof/>
          <w:szCs w:val="24"/>
        </w:rPr>
        <w:t>The Behavioral and Brain Sciences</w:t>
      </w:r>
      <w:r w:rsidRPr="008E2FD6">
        <w:rPr>
          <w:rFonts w:ascii="Calibri" w:hAnsi="Calibri" w:cs="Calibri"/>
          <w:noProof/>
          <w:szCs w:val="24"/>
        </w:rPr>
        <w:t xml:space="preserve">, </w:t>
      </w:r>
      <w:r w:rsidRPr="008E2FD6">
        <w:rPr>
          <w:rFonts w:ascii="Calibri" w:hAnsi="Calibri" w:cs="Calibri"/>
          <w:i/>
          <w:iCs/>
          <w:noProof/>
          <w:szCs w:val="24"/>
        </w:rPr>
        <w:t>33</w:t>
      </w:r>
      <w:r w:rsidRPr="008E2FD6">
        <w:rPr>
          <w:rFonts w:ascii="Calibri" w:hAnsi="Calibri" w:cs="Calibri"/>
          <w:noProof/>
          <w:szCs w:val="24"/>
        </w:rPr>
        <w:t>(2–3), 61–83; discussion 83-135. https://doi.org/10.1017/S0140525X0999152X</w:t>
      </w:r>
    </w:p>
    <w:p w14:paraId="088B7CA9"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Ilg, U. J., Schumann, S., &amp; Thier, P. (2004). Posterior parietal cortex neurons encode target motion in world-centered coordinates. </w:t>
      </w:r>
      <w:r w:rsidRPr="008E2FD6">
        <w:rPr>
          <w:rFonts w:ascii="Calibri" w:hAnsi="Calibri" w:cs="Calibri"/>
          <w:i/>
          <w:iCs/>
          <w:noProof/>
          <w:szCs w:val="24"/>
        </w:rPr>
        <w:t>Neuron</w:t>
      </w:r>
      <w:r w:rsidRPr="008E2FD6">
        <w:rPr>
          <w:rFonts w:ascii="Calibri" w:hAnsi="Calibri" w:cs="Calibri"/>
          <w:noProof/>
          <w:szCs w:val="24"/>
        </w:rPr>
        <w:t xml:space="preserve">, </w:t>
      </w:r>
      <w:r w:rsidRPr="008E2FD6">
        <w:rPr>
          <w:rFonts w:ascii="Calibri" w:hAnsi="Calibri" w:cs="Calibri"/>
          <w:i/>
          <w:iCs/>
          <w:noProof/>
          <w:szCs w:val="24"/>
        </w:rPr>
        <w:t>43</w:t>
      </w:r>
      <w:r w:rsidRPr="008E2FD6">
        <w:rPr>
          <w:rFonts w:ascii="Calibri" w:hAnsi="Calibri" w:cs="Calibri"/>
          <w:noProof/>
          <w:szCs w:val="24"/>
        </w:rPr>
        <w:t>(1), 145–151. https://doi.org/10.1016/j.neuron.2004.06.006</w:t>
      </w:r>
    </w:p>
    <w:p w14:paraId="6A3A0C20"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Jörges, B., &amp; López-Moliner, J. (2019). Earth-Gravity Congruent Motion Facilitates Ocular Control for Pursuit of Parabolic Trajectories. </w:t>
      </w:r>
      <w:r w:rsidRPr="008E2FD6">
        <w:rPr>
          <w:rFonts w:ascii="Calibri" w:hAnsi="Calibri" w:cs="Calibri"/>
          <w:i/>
          <w:iCs/>
          <w:noProof/>
          <w:szCs w:val="24"/>
        </w:rPr>
        <w:t>Scientific Reports</w:t>
      </w:r>
      <w:r w:rsidRPr="008E2FD6">
        <w:rPr>
          <w:rFonts w:ascii="Calibri" w:hAnsi="Calibri" w:cs="Calibri"/>
          <w:noProof/>
          <w:szCs w:val="24"/>
        </w:rPr>
        <w:t xml:space="preserve">, </w:t>
      </w:r>
      <w:r w:rsidRPr="008E2FD6">
        <w:rPr>
          <w:rFonts w:ascii="Calibri" w:hAnsi="Calibri" w:cs="Calibri"/>
          <w:i/>
          <w:iCs/>
          <w:noProof/>
          <w:szCs w:val="24"/>
        </w:rPr>
        <w:t>9</w:t>
      </w:r>
      <w:r w:rsidRPr="008E2FD6">
        <w:rPr>
          <w:rFonts w:ascii="Calibri" w:hAnsi="Calibri" w:cs="Calibri"/>
          <w:noProof/>
          <w:szCs w:val="24"/>
        </w:rPr>
        <w:t>(1), 1–13. https://doi.org/10.1038/s41598-019-50512-6</w:t>
      </w:r>
    </w:p>
    <w:p w14:paraId="4FF01252"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López-Moliner, J., Brenner, E., Louw, S., &amp; Smeets, J. B. J. (2010). Catching a gently thrown ball. </w:t>
      </w:r>
      <w:r w:rsidRPr="008E2FD6">
        <w:rPr>
          <w:rFonts w:ascii="Calibri" w:hAnsi="Calibri" w:cs="Calibri"/>
          <w:i/>
          <w:iCs/>
          <w:noProof/>
          <w:szCs w:val="24"/>
        </w:rPr>
        <w:t>Experimental Brain Research</w:t>
      </w:r>
      <w:r w:rsidRPr="008E2FD6">
        <w:rPr>
          <w:rFonts w:ascii="Calibri" w:hAnsi="Calibri" w:cs="Calibri"/>
          <w:noProof/>
          <w:szCs w:val="24"/>
        </w:rPr>
        <w:t xml:space="preserve">, </w:t>
      </w:r>
      <w:r w:rsidRPr="008E2FD6">
        <w:rPr>
          <w:rFonts w:ascii="Calibri" w:hAnsi="Calibri" w:cs="Calibri"/>
          <w:i/>
          <w:iCs/>
          <w:noProof/>
          <w:szCs w:val="24"/>
        </w:rPr>
        <w:t>206</w:t>
      </w:r>
      <w:r w:rsidRPr="008E2FD6">
        <w:rPr>
          <w:rFonts w:ascii="Calibri" w:hAnsi="Calibri" w:cs="Calibri"/>
          <w:noProof/>
          <w:szCs w:val="24"/>
        </w:rPr>
        <w:t>(4), 409–417. https://doi.org/10.1007/s00221-010-2421-1</w:t>
      </w:r>
    </w:p>
    <w:p w14:paraId="47FBC6C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MacNeilage, P. R., Zhang, Z., DeAngelis, G. C., &amp; Angelaki, D. E. (2012). Vestibular facilitation of optic flow parsing. </w:t>
      </w:r>
      <w:r w:rsidRPr="008E2FD6">
        <w:rPr>
          <w:rFonts w:ascii="Calibri" w:hAnsi="Calibri" w:cs="Calibri"/>
          <w:i/>
          <w:iCs/>
          <w:noProof/>
          <w:szCs w:val="24"/>
        </w:rPr>
        <w:t>PLoS ONE</w:t>
      </w:r>
      <w:r w:rsidRPr="008E2FD6">
        <w:rPr>
          <w:rFonts w:ascii="Calibri" w:hAnsi="Calibri" w:cs="Calibri"/>
          <w:noProof/>
          <w:szCs w:val="24"/>
        </w:rPr>
        <w:t xml:space="preserve">, </w:t>
      </w:r>
      <w:r w:rsidRPr="008E2FD6">
        <w:rPr>
          <w:rFonts w:ascii="Calibri" w:hAnsi="Calibri" w:cs="Calibri"/>
          <w:i/>
          <w:iCs/>
          <w:noProof/>
          <w:szCs w:val="24"/>
        </w:rPr>
        <w:t>7</w:t>
      </w:r>
      <w:r w:rsidRPr="008E2FD6">
        <w:rPr>
          <w:rFonts w:ascii="Calibri" w:hAnsi="Calibri" w:cs="Calibri"/>
          <w:noProof/>
          <w:szCs w:val="24"/>
        </w:rPr>
        <w:t>(7). https://doi.org/10.1371/journal.pone.0040264</w:t>
      </w:r>
    </w:p>
    <w:p w14:paraId="21069FB5"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McKee, S. P. (1981). A local mechanism for differential velocity detection.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21</w:t>
      </w:r>
      <w:r w:rsidRPr="008E2FD6">
        <w:rPr>
          <w:rFonts w:ascii="Calibri" w:hAnsi="Calibri" w:cs="Calibri"/>
          <w:noProof/>
          <w:szCs w:val="24"/>
        </w:rPr>
        <w:t>(4), 491–500. https://doi.org/10.1016/0042-6989(81)90095-X</w:t>
      </w:r>
    </w:p>
    <w:p w14:paraId="1629B88D"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Moscatelli, A., Mezzetti, M., &amp; Lacquaniti, F. (2012). Modeling psychophysical data at the population-level: The generalized linear mixed model.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12</w:t>
      </w:r>
      <w:r w:rsidRPr="008E2FD6">
        <w:rPr>
          <w:rFonts w:ascii="Calibri" w:hAnsi="Calibri" w:cs="Calibri"/>
          <w:noProof/>
          <w:szCs w:val="24"/>
        </w:rPr>
        <w:t>(11), 1–17. https://doi.org/10.1167/12.11.26</w:t>
      </w:r>
    </w:p>
    <w:p w14:paraId="5999ABDF"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Niehorster, D. C., &amp; Li, L. (2017). Accuracy and tuning of flow parsing for visual perception of object motion during self-motion. </w:t>
      </w:r>
      <w:r w:rsidRPr="008E2FD6">
        <w:rPr>
          <w:rFonts w:ascii="Calibri" w:hAnsi="Calibri" w:cs="Calibri"/>
          <w:i/>
          <w:iCs/>
          <w:noProof/>
          <w:szCs w:val="24"/>
        </w:rPr>
        <w:t>I-Perception</w:t>
      </w:r>
      <w:r w:rsidRPr="008E2FD6">
        <w:rPr>
          <w:rFonts w:ascii="Calibri" w:hAnsi="Calibri" w:cs="Calibri"/>
          <w:noProof/>
          <w:szCs w:val="24"/>
        </w:rPr>
        <w:t xml:space="preserve">, </w:t>
      </w:r>
      <w:r w:rsidRPr="008E2FD6">
        <w:rPr>
          <w:rFonts w:ascii="Calibri" w:hAnsi="Calibri" w:cs="Calibri"/>
          <w:i/>
          <w:iCs/>
          <w:noProof/>
          <w:szCs w:val="24"/>
        </w:rPr>
        <w:t>8</w:t>
      </w:r>
      <w:r w:rsidRPr="008E2FD6">
        <w:rPr>
          <w:rFonts w:ascii="Calibri" w:hAnsi="Calibri" w:cs="Calibri"/>
          <w:noProof/>
          <w:szCs w:val="24"/>
        </w:rPr>
        <w:t>(3), 1–18. https://doi.org/10.1177/2041669517708206</w:t>
      </w:r>
    </w:p>
    <w:p w14:paraId="7763821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lastRenderedPageBreak/>
        <w:t xml:space="preserve">Probst, T., Loose, R., Niedeggen, M., &amp; Wist, E. R. (1995). Processing of visual motion direction in the fronto-parallel plane in the stationary or moving observer. </w:t>
      </w:r>
      <w:r w:rsidRPr="008E2FD6">
        <w:rPr>
          <w:rFonts w:ascii="Calibri" w:hAnsi="Calibri" w:cs="Calibri"/>
          <w:i/>
          <w:iCs/>
          <w:noProof/>
          <w:szCs w:val="24"/>
        </w:rPr>
        <w:t>Behavioural Brain Research</w:t>
      </w:r>
      <w:r w:rsidRPr="008E2FD6">
        <w:rPr>
          <w:rFonts w:ascii="Calibri" w:hAnsi="Calibri" w:cs="Calibri"/>
          <w:noProof/>
          <w:szCs w:val="24"/>
        </w:rPr>
        <w:t xml:space="preserve">, </w:t>
      </w:r>
      <w:r w:rsidRPr="008E2FD6">
        <w:rPr>
          <w:rFonts w:ascii="Calibri" w:hAnsi="Calibri" w:cs="Calibri"/>
          <w:i/>
          <w:iCs/>
          <w:noProof/>
          <w:szCs w:val="24"/>
        </w:rPr>
        <w:t>70</w:t>
      </w:r>
      <w:r w:rsidRPr="008E2FD6">
        <w:rPr>
          <w:rFonts w:ascii="Calibri" w:hAnsi="Calibri" w:cs="Calibri"/>
          <w:noProof/>
          <w:szCs w:val="24"/>
        </w:rPr>
        <w:t>(2), 133–144. https://doi.org/10.1016/0166-4328(95)80003-4</w:t>
      </w:r>
    </w:p>
    <w:p w14:paraId="3F83BF9F"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Rushton, S. K., &amp; Warren, P. A. (2005). Moving observers, relative retinal motion and the detection of object movement [2]. </w:t>
      </w:r>
      <w:r w:rsidRPr="008E2FD6">
        <w:rPr>
          <w:rFonts w:ascii="Calibri" w:hAnsi="Calibri" w:cs="Calibri"/>
          <w:i/>
          <w:iCs/>
          <w:noProof/>
          <w:szCs w:val="24"/>
        </w:rPr>
        <w:t>Current Biology</w:t>
      </w:r>
      <w:r w:rsidRPr="008E2FD6">
        <w:rPr>
          <w:rFonts w:ascii="Calibri" w:hAnsi="Calibri" w:cs="Calibri"/>
          <w:noProof/>
          <w:szCs w:val="24"/>
        </w:rPr>
        <w:t>, Vol. 15, pp. 542–543. https://doi.org/10.1016/j.cub.2005.07.020</w:t>
      </w:r>
    </w:p>
    <w:p w14:paraId="3C5B0104"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Taylor, M. M., &amp; Creelman, C. D. (1967). PEST: Efficient Estimates on Probability Functions. </w:t>
      </w:r>
      <w:r w:rsidRPr="008E2FD6">
        <w:rPr>
          <w:rFonts w:ascii="Calibri" w:hAnsi="Calibri" w:cs="Calibri"/>
          <w:i/>
          <w:iCs/>
          <w:noProof/>
          <w:szCs w:val="24"/>
        </w:rPr>
        <w:t>The Journal of the Acoustical Society of America</w:t>
      </w:r>
      <w:r w:rsidRPr="008E2FD6">
        <w:rPr>
          <w:rFonts w:ascii="Calibri" w:hAnsi="Calibri" w:cs="Calibri"/>
          <w:noProof/>
          <w:szCs w:val="24"/>
        </w:rPr>
        <w:t xml:space="preserve">, </w:t>
      </w:r>
      <w:r w:rsidRPr="008E2FD6">
        <w:rPr>
          <w:rFonts w:ascii="Calibri" w:hAnsi="Calibri" w:cs="Calibri"/>
          <w:i/>
          <w:iCs/>
          <w:noProof/>
          <w:szCs w:val="24"/>
        </w:rPr>
        <w:t>41</w:t>
      </w:r>
      <w:r w:rsidRPr="008E2FD6">
        <w:rPr>
          <w:rFonts w:ascii="Calibri" w:hAnsi="Calibri" w:cs="Calibri"/>
          <w:noProof/>
          <w:szCs w:val="24"/>
        </w:rPr>
        <w:t>(4A), 782–787. https://doi.org/10.1121/1.1910407</w:t>
      </w:r>
    </w:p>
    <w:p w14:paraId="0A42D085"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Warren, P. A., &amp; Rushton, S. K. (2007). </w:t>
      </w:r>
      <w:r w:rsidRPr="008E2FD6">
        <w:rPr>
          <w:rFonts w:ascii="Calibri" w:hAnsi="Calibri" w:cs="Calibri"/>
          <w:i/>
          <w:iCs/>
          <w:noProof/>
          <w:szCs w:val="24"/>
        </w:rPr>
        <w:t>Perception of object trajectory : Parsing retinal motion into self and object movement components</w:t>
      </w:r>
      <w:r w:rsidRPr="008E2FD6">
        <w:rPr>
          <w:rFonts w:ascii="Calibri" w:hAnsi="Calibri" w:cs="Calibri"/>
          <w:noProof/>
          <w:szCs w:val="24"/>
        </w:rPr>
        <w:t xml:space="preserve">. </w:t>
      </w:r>
      <w:r w:rsidRPr="008E2FD6">
        <w:rPr>
          <w:rFonts w:ascii="Calibri" w:hAnsi="Calibri" w:cs="Calibri"/>
          <w:i/>
          <w:iCs/>
          <w:noProof/>
          <w:szCs w:val="24"/>
        </w:rPr>
        <w:t>7</w:t>
      </w:r>
      <w:r w:rsidRPr="008E2FD6">
        <w:rPr>
          <w:rFonts w:ascii="Calibri" w:hAnsi="Calibri" w:cs="Calibri"/>
          <w:noProof/>
          <w:szCs w:val="24"/>
        </w:rPr>
        <w:t>, 1–11. https://doi.org/10.1167/7.11.2.Introduction</w:t>
      </w:r>
    </w:p>
    <w:p w14:paraId="40463E88"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Warren, P. A., &amp; Rushton, S. K. (2008). Evidence for flow-parsing in radial flow displays.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48</w:t>
      </w:r>
      <w:r w:rsidRPr="008E2FD6">
        <w:rPr>
          <w:rFonts w:ascii="Calibri" w:hAnsi="Calibri" w:cs="Calibri"/>
          <w:noProof/>
          <w:szCs w:val="24"/>
        </w:rPr>
        <w:t>(5), 655–663. https://doi.org/10.1016/j.visres.2007.10.023</w:t>
      </w:r>
    </w:p>
    <w:p w14:paraId="61D9B46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Warren, P. A., &amp; Rushton, S. K. (2009). Perception of scene-relative object movement: Optic flow parsing and the contribution of monocular depth cues.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49</w:t>
      </w:r>
      <w:r w:rsidRPr="008E2FD6">
        <w:rPr>
          <w:rFonts w:ascii="Calibri" w:hAnsi="Calibri" w:cs="Calibri"/>
          <w:noProof/>
          <w:szCs w:val="24"/>
        </w:rPr>
        <w:t>(11), 1406–1419. https://doi.org/10.1016/j.visres.2009.01.016</w:t>
      </w:r>
    </w:p>
    <w:p w14:paraId="77EBD5AC"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Wexler, M. (2003). Voluntary head movement and allocentric perception of space. </w:t>
      </w:r>
      <w:r w:rsidRPr="008E2FD6">
        <w:rPr>
          <w:rFonts w:ascii="Calibri" w:hAnsi="Calibri" w:cs="Calibri"/>
          <w:i/>
          <w:iCs/>
          <w:noProof/>
          <w:szCs w:val="24"/>
        </w:rPr>
        <w:t>Psychological Science</w:t>
      </w:r>
      <w:r w:rsidRPr="008E2FD6">
        <w:rPr>
          <w:rFonts w:ascii="Calibri" w:hAnsi="Calibri" w:cs="Calibri"/>
          <w:noProof/>
          <w:szCs w:val="24"/>
        </w:rPr>
        <w:t xml:space="preserve">, </w:t>
      </w:r>
      <w:r w:rsidRPr="008E2FD6">
        <w:rPr>
          <w:rFonts w:ascii="Calibri" w:hAnsi="Calibri" w:cs="Calibri"/>
          <w:i/>
          <w:iCs/>
          <w:noProof/>
          <w:szCs w:val="24"/>
        </w:rPr>
        <w:t>14</w:t>
      </w:r>
      <w:r w:rsidRPr="008E2FD6">
        <w:rPr>
          <w:rFonts w:ascii="Calibri" w:hAnsi="Calibri" w:cs="Calibri"/>
          <w:noProof/>
          <w:szCs w:val="24"/>
        </w:rPr>
        <w:t>(4), 340–346. https://doi.org/10.1111/1467-9280.14491</w:t>
      </w:r>
    </w:p>
    <w:p w14:paraId="2D710F09"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rPr>
      </w:pPr>
      <w:r w:rsidRPr="008E2FD6">
        <w:rPr>
          <w:rFonts w:ascii="Calibri" w:hAnsi="Calibri" w:cs="Calibri"/>
          <w:noProof/>
          <w:szCs w:val="24"/>
        </w:rPr>
        <w:t xml:space="preserve">Wilson, A. D., &amp; Golonka, S. (2013). Embodied Cognition is Not What you Think it is. </w:t>
      </w:r>
      <w:r w:rsidRPr="008E2FD6">
        <w:rPr>
          <w:rFonts w:ascii="Calibri" w:hAnsi="Calibri" w:cs="Calibri"/>
          <w:i/>
          <w:iCs/>
          <w:noProof/>
          <w:szCs w:val="24"/>
        </w:rPr>
        <w:t>Frontiers in Psychology</w:t>
      </w:r>
      <w:r w:rsidRPr="008E2FD6">
        <w:rPr>
          <w:rFonts w:ascii="Calibri" w:hAnsi="Calibri" w:cs="Calibri"/>
          <w:noProof/>
          <w:szCs w:val="24"/>
        </w:rPr>
        <w:t xml:space="preserve">, </w:t>
      </w:r>
      <w:r w:rsidRPr="008E2FD6">
        <w:rPr>
          <w:rFonts w:ascii="Calibri" w:hAnsi="Calibri" w:cs="Calibri"/>
          <w:i/>
          <w:iCs/>
          <w:noProof/>
          <w:szCs w:val="24"/>
        </w:rPr>
        <w:t>4</w:t>
      </w:r>
      <w:r w:rsidRPr="008E2FD6">
        <w:rPr>
          <w:rFonts w:ascii="Calibri" w:hAnsi="Calibri" w:cs="Calibri"/>
          <w:noProof/>
          <w:szCs w:val="24"/>
        </w:rPr>
        <w:t>(February), 1–13. https://doi.org/10.3389/fpsyg.2013.00058</w:t>
      </w:r>
    </w:p>
    <w:p w14:paraId="467FE5C3" w14:textId="65B79023" w:rsidR="00C4466E" w:rsidRPr="00A76B32" w:rsidRDefault="003D36DD" w:rsidP="00053752">
      <w:pPr>
        <w:widowControl w:val="0"/>
        <w:autoSpaceDE w:val="0"/>
        <w:autoSpaceDN w:val="0"/>
        <w:adjustRightInd w:val="0"/>
        <w:spacing w:line="240" w:lineRule="auto"/>
        <w:ind w:left="480" w:hanging="480"/>
      </w:pPr>
      <w:r>
        <w:fldChar w:fldCharType="end"/>
      </w:r>
    </w:p>
    <w:sectPr w:rsidR="00C4466E" w:rsidRPr="00A76B32" w:rsidSect="00E4195C">
      <w:footerReference w:type="default" r:id="rId10"/>
      <w:pgSz w:w="12240" w:h="15840"/>
      <w:pgMar w:top="1440" w:right="1440" w:bottom="1440" w:left="1440" w:header="720" w:footer="720" w:gutter="0"/>
      <w:lnNumType w:countBy="1" w:restart="continuous"/>
      <w:cols w:space="720"/>
      <w:docGrid w:linePitch="360"/>
      <w:sectPrChange w:id="150" w:author="Björn Jörges" w:date="2020-03-26T00:26:00Z">
        <w:sectPr w:rsidR="00C4466E" w:rsidRPr="00A76B32" w:rsidSect="00E4195C">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80F1A" w14:textId="77777777" w:rsidR="00DA74F6" w:rsidRDefault="00DA74F6" w:rsidP="00AD3F26">
      <w:pPr>
        <w:spacing w:after="0" w:line="240" w:lineRule="auto"/>
      </w:pPr>
      <w:r>
        <w:separator/>
      </w:r>
    </w:p>
  </w:endnote>
  <w:endnote w:type="continuationSeparator" w:id="0">
    <w:p w14:paraId="24038693" w14:textId="77777777" w:rsidR="00DA74F6" w:rsidRDefault="00DA74F6" w:rsidP="00AD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46" w:author="Björn Jörges" w:date="2020-03-23T15:58:00Z"/>
  <w:sdt>
    <w:sdtPr>
      <w:id w:val="-1986695427"/>
      <w:docPartObj>
        <w:docPartGallery w:val="Page Numbers (Bottom of Page)"/>
        <w:docPartUnique/>
      </w:docPartObj>
    </w:sdtPr>
    <w:sdtEndPr>
      <w:rPr>
        <w:noProof/>
      </w:rPr>
    </w:sdtEndPr>
    <w:sdtContent>
      <w:customXmlInsRangeEnd w:id="146"/>
      <w:p w14:paraId="7E14B59F" w14:textId="41C1D9BC" w:rsidR="00AD3F26" w:rsidRDefault="00AD3F26">
        <w:pPr>
          <w:pStyle w:val="Footer"/>
          <w:jc w:val="center"/>
          <w:rPr>
            <w:ins w:id="147" w:author="Björn Jörges" w:date="2020-03-23T15:58:00Z"/>
          </w:rPr>
        </w:pPr>
        <w:ins w:id="148" w:author="Björn Jörges" w:date="2020-03-23T15:58:00Z">
          <w:r>
            <w:fldChar w:fldCharType="begin"/>
          </w:r>
          <w:r>
            <w:instrText xml:space="preserve"> PAGE   \* MERGEFORMAT </w:instrText>
          </w:r>
          <w:r>
            <w:fldChar w:fldCharType="separate"/>
          </w:r>
          <w:r>
            <w:rPr>
              <w:noProof/>
            </w:rPr>
            <w:t>2</w:t>
          </w:r>
          <w:r>
            <w:rPr>
              <w:noProof/>
            </w:rPr>
            <w:fldChar w:fldCharType="end"/>
          </w:r>
        </w:ins>
      </w:p>
      <w:customXmlInsRangeStart w:id="149" w:author="Björn Jörges" w:date="2020-03-23T15:58:00Z"/>
    </w:sdtContent>
  </w:sdt>
  <w:customXmlInsRangeEnd w:id="149"/>
  <w:p w14:paraId="13E52B27" w14:textId="77777777" w:rsidR="00AD3F26" w:rsidRDefault="00AD3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3CB34" w14:textId="77777777" w:rsidR="00DA74F6" w:rsidRDefault="00DA74F6" w:rsidP="00AD3F26">
      <w:pPr>
        <w:spacing w:after="0" w:line="240" w:lineRule="auto"/>
      </w:pPr>
      <w:r>
        <w:separator/>
      </w:r>
    </w:p>
  </w:footnote>
  <w:footnote w:type="continuationSeparator" w:id="0">
    <w:p w14:paraId="649BF1C8" w14:textId="77777777" w:rsidR="00DA74F6" w:rsidRDefault="00DA74F6" w:rsidP="00AD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3D1F"/>
    <w:rsid w:val="0003504B"/>
    <w:rsid w:val="000447FB"/>
    <w:rsid w:val="000507AE"/>
    <w:rsid w:val="00051CDB"/>
    <w:rsid w:val="00053752"/>
    <w:rsid w:val="0005524E"/>
    <w:rsid w:val="00055E4D"/>
    <w:rsid w:val="000566B5"/>
    <w:rsid w:val="00076BFB"/>
    <w:rsid w:val="000979FA"/>
    <w:rsid w:val="000A61BD"/>
    <w:rsid w:val="000B0DDC"/>
    <w:rsid w:val="000B17CA"/>
    <w:rsid w:val="000C0C29"/>
    <w:rsid w:val="000D41B4"/>
    <w:rsid w:val="000D42C2"/>
    <w:rsid w:val="000E2D93"/>
    <w:rsid w:val="000E735B"/>
    <w:rsid w:val="000F51D4"/>
    <w:rsid w:val="00124045"/>
    <w:rsid w:val="00133FDB"/>
    <w:rsid w:val="00136208"/>
    <w:rsid w:val="0014099D"/>
    <w:rsid w:val="00147458"/>
    <w:rsid w:val="0015188F"/>
    <w:rsid w:val="0015407E"/>
    <w:rsid w:val="0015637E"/>
    <w:rsid w:val="0016481F"/>
    <w:rsid w:val="00165DC4"/>
    <w:rsid w:val="00176751"/>
    <w:rsid w:val="001A7E55"/>
    <w:rsid w:val="001D5D5C"/>
    <w:rsid w:val="001D6219"/>
    <w:rsid w:val="001E4B8F"/>
    <w:rsid w:val="001F1772"/>
    <w:rsid w:val="001F500A"/>
    <w:rsid w:val="00206EB2"/>
    <w:rsid w:val="00211BB7"/>
    <w:rsid w:val="0021621B"/>
    <w:rsid w:val="00223D5B"/>
    <w:rsid w:val="00227402"/>
    <w:rsid w:val="0023733E"/>
    <w:rsid w:val="00250579"/>
    <w:rsid w:val="00257DF7"/>
    <w:rsid w:val="002631A1"/>
    <w:rsid w:val="00280F38"/>
    <w:rsid w:val="002A2567"/>
    <w:rsid w:val="002A738E"/>
    <w:rsid w:val="002B28A0"/>
    <w:rsid w:val="002B3D22"/>
    <w:rsid w:val="002F15FB"/>
    <w:rsid w:val="002F45C1"/>
    <w:rsid w:val="00302BAF"/>
    <w:rsid w:val="00302E00"/>
    <w:rsid w:val="003040A3"/>
    <w:rsid w:val="00317E09"/>
    <w:rsid w:val="003207EE"/>
    <w:rsid w:val="00331280"/>
    <w:rsid w:val="003539AD"/>
    <w:rsid w:val="00365177"/>
    <w:rsid w:val="003704BA"/>
    <w:rsid w:val="00373890"/>
    <w:rsid w:val="00380165"/>
    <w:rsid w:val="003810CA"/>
    <w:rsid w:val="003A16B7"/>
    <w:rsid w:val="003C3190"/>
    <w:rsid w:val="003C3F8E"/>
    <w:rsid w:val="003D27B2"/>
    <w:rsid w:val="003D36DD"/>
    <w:rsid w:val="003F05A4"/>
    <w:rsid w:val="003F215D"/>
    <w:rsid w:val="003F3BCC"/>
    <w:rsid w:val="003F7DFE"/>
    <w:rsid w:val="00406CB1"/>
    <w:rsid w:val="00413CAE"/>
    <w:rsid w:val="00415A8A"/>
    <w:rsid w:val="00446B3D"/>
    <w:rsid w:val="0045395D"/>
    <w:rsid w:val="00471BF5"/>
    <w:rsid w:val="00476525"/>
    <w:rsid w:val="004B278F"/>
    <w:rsid w:val="004C1C9C"/>
    <w:rsid w:val="004E6C2E"/>
    <w:rsid w:val="00533EC6"/>
    <w:rsid w:val="00544D46"/>
    <w:rsid w:val="00550794"/>
    <w:rsid w:val="0055304A"/>
    <w:rsid w:val="005600F5"/>
    <w:rsid w:val="00564A69"/>
    <w:rsid w:val="005653A9"/>
    <w:rsid w:val="0057257A"/>
    <w:rsid w:val="0057337C"/>
    <w:rsid w:val="00587DCC"/>
    <w:rsid w:val="005A1659"/>
    <w:rsid w:val="005A7FF6"/>
    <w:rsid w:val="005D74DC"/>
    <w:rsid w:val="005F5F77"/>
    <w:rsid w:val="006053D5"/>
    <w:rsid w:val="0061078B"/>
    <w:rsid w:val="00615CEF"/>
    <w:rsid w:val="006236B0"/>
    <w:rsid w:val="00626889"/>
    <w:rsid w:val="006351E0"/>
    <w:rsid w:val="00635780"/>
    <w:rsid w:val="00654A8F"/>
    <w:rsid w:val="00661830"/>
    <w:rsid w:val="00662DE5"/>
    <w:rsid w:val="006704B0"/>
    <w:rsid w:val="006778D9"/>
    <w:rsid w:val="00685535"/>
    <w:rsid w:val="00686F57"/>
    <w:rsid w:val="006A2426"/>
    <w:rsid w:val="006B56CF"/>
    <w:rsid w:val="006B79FA"/>
    <w:rsid w:val="006F0DE6"/>
    <w:rsid w:val="006F38B3"/>
    <w:rsid w:val="006F607B"/>
    <w:rsid w:val="00702967"/>
    <w:rsid w:val="00711C4D"/>
    <w:rsid w:val="0073656F"/>
    <w:rsid w:val="00740F7C"/>
    <w:rsid w:val="00741F9E"/>
    <w:rsid w:val="007478C9"/>
    <w:rsid w:val="00754E15"/>
    <w:rsid w:val="00760B08"/>
    <w:rsid w:val="007640BB"/>
    <w:rsid w:val="007A1A84"/>
    <w:rsid w:val="007B14FB"/>
    <w:rsid w:val="007C7E8B"/>
    <w:rsid w:val="007D6820"/>
    <w:rsid w:val="007E785F"/>
    <w:rsid w:val="007F61C7"/>
    <w:rsid w:val="0081339A"/>
    <w:rsid w:val="00820A5B"/>
    <w:rsid w:val="00824D90"/>
    <w:rsid w:val="008366DA"/>
    <w:rsid w:val="00842F42"/>
    <w:rsid w:val="008458E2"/>
    <w:rsid w:val="00845E3F"/>
    <w:rsid w:val="00856A69"/>
    <w:rsid w:val="008601AF"/>
    <w:rsid w:val="008742E6"/>
    <w:rsid w:val="008923A3"/>
    <w:rsid w:val="00895417"/>
    <w:rsid w:val="008A361B"/>
    <w:rsid w:val="008B3B08"/>
    <w:rsid w:val="008C00D3"/>
    <w:rsid w:val="008D0397"/>
    <w:rsid w:val="008D0B9F"/>
    <w:rsid w:val="008D4B1D"/>
    <w:rsid w:val="008E2FD6"/>
    <w:rsid w:val="008F274A"/>
    <w:rsid w:val="008F3F2F"/>
    <w:rsid w:val="008F7AE6"/>
    <w:rsid w:val="00900F96"/>
    <w:rsid w:val="00901ABF"/>
    <w:rsid w:val="009028AC"/>
    <w:rsid w:val="00911FAF"/>
    <w:rsid w:val="00914F9D"/>
    <w:rsid w:val="00915B4B"/>
    <w:rsid w:val="0092113C"/>
    <w:rsid w:val="00927B55"/>
    <w:rsid w:val="00930D3B"/>
    <w:rsid w:val="00951A0D"/>
    <w:rsid w:val="0096015C"/>
    <w:rsid w:val="00962151"/>
    <w:rsid w:val="00994115"/>
    <w:rsid w:val="009A3AB1"/>
    <w:rsid w:val="009A607E"/>
    <w:rsid w:val="009B140C"/>
    <w:rsid w:val="009B3406"/>
    <w:rsid w:val="009C6643"/>
    <w:rsid w:val="009C7325"/>
    <w:rsid w:val="009C77F0"/>
    <w:rsid w:val="009D1039"/>
    <w:rsid w:val="009D53AE"/>
    <w:rsid w:val="009E4715"/>
    <w:rsid w:val="009E76C6"/>
    <w:rsid w:val="00A12B74"/>
    <w:rsid w:val="00A22101"/>
    <w:rsid w:val="00A26A7D"/>
    <w:rsid w:val="00A355D6"/>
    <w:rsid w:val="00A42196"/>
    <w:rsid w:val="00A46D31"/>
    <w:rsid w:val="00A64213"/>
    <w:rsid w:val="00A6526E"/>
    <w:rsid w:val="00A66145"/>
    <w:rsid w:val="00A71014"/>
    <w:rsid w:val="00A730F7"/>
    <w:rsid w:val="00A76B32"/>
    <w:rsid w:val="00A81A47"/>
    <w:rsid w:val="00A90434"/>
    <w:rsid w:val="00AA456F"/>
    <w:rsid w:val="00AB0D92"/>
    <w:rsid w:val="00AB1D5B"/>
    <w:rsid w:val="00AC14F1"/>
    <w:rsid w:val="00AC39B7"/>
    <w:rsid w:val="00AD3F26"/>
    <w:rsid w:val="00B003C3"/>
    <w:rsid w:val="00B1131C"/>
    <w:rsid w:val="00B30EF5"/>
    <w:rsid w:val="00B42BB4"/>
    <w:rsid w:val="00B4310D"/>
    <w:rsid w:val="00B57BD4"/>
    <w:rsid w:val="00B65EEC"/>
    <w:rsid w:val="00B75477"/>
    <w:rsid w:val="00B821DA"/>
    <w:rsid w:val="00B904DE"/>
    <w:rsid w:val="00BB26C0"/>
    <w:rsid w:val="00BB4953"/>
    <w:rsid w:val="00BC1E33"/>
    <w:rsid w:val="00BC457D"/>
    <w:rsid w:val="00BD2C36"/>
    <w:rsid w:val="00BE0A7C"/>
    <w:rsid w:val="00BE0D85"/>
    <w:rsid w:val="00BE1D41"/>
    <w:rsid w:val="00BF3774"/>
    <w:rsid w:val="00C033C4"/>
    <w:rsid w:val="00C041AA"/>
    <w:rsid w:val="00C139A1"/>
    <w:rsid w:val="00C1489C"/>
    <w:rsid w:val="00C3289B"/>
    <w:rsid w:val="00C352B6"/>
    <w:rsid w:val="00C35FDC"/>
    <w:rsid w:val="00C4466E"/>
    <w:rsid w:val="00C535BE"/>
    <w:rsid w:val="00C82E07"/>
    <w:rsid w:val="00CA010F"/>
    <w:rsid w:val="00CB273E"/>
    <w:rsid w:val="00CB3268"/>
    <w:rsid w:val="00CC3AED"/>
    <w:rsid w:val="00CE6EF7"/>
    <w:rsid w:val="00CE722E"/>
    <w:rsid w:val="00CF7F36"/>
    <w:rsid w:val="00D01520"/>
    <w:rsid w:val="00D04996"/>
    <w:rsid w:val="00D05CE9"/>
    <w:rsid w:val="00D124B7"/>
    <w:rsid w:val="00D12D94"/>
    <w:rsid w:val="00D217A0"/>
    <w:rsid w:val="00D25154"/>
    <w:rsid w:val="00D474DF"/>
    <w:rsid w:val="00D50386"/>
    <w:rsid w:val="00D60DA2"/>
    <w:rsid w:val="00D633AC"/>
    <w:rsid w:val="00D63464"/>
    <w:rsid w:val="00D8489E"/>
    <w:rsid w:val="00D906F9"/>
    <w:rsid w:val="00D91203"/>
    <w:rsid w:val="00D91C69"/>
    <w:rsid w:val="00DA74F6"/>
    <w:rsid w:val="00DB2508"/>
    <w:rsid w:val="00DD4039"/>
    <w:rsid w:val="00DD79C8"/>
    <w:rsid w:val="00DE13D2"/>
    <w:rsid w:val="00DF09AE"/>
    <w:rsid w:val="00DF1A17"/>
    <w:rsid w:val="00E32FFF"/>
    <w:rsid w:val="00E4195C"/>
    <w:rsid w:val="00E42200"/>
    <w:rsid w:val="00E448DE"/>
    <w:rsid w:val="00E473B5"/>
    <w:rsid w:val="00E67C26"/>
    <w:rsid w:val="00E70A45"/>
    <w:rsid w:val="00E90B30"/>
    <w:rsid w:val="00E93B96"/>
    <w:rsid w:val="00EA20CB"/>
    <w:rsid w:val="00EB0B6A"/>
    <w:rsid w:val="00EB5260"/>
    <w:rsid w:val="00EC252D"/>
    <w:rsid w:val="00EC3969"/>
    <w:rsid w:val="00ED3263"/>
    <w:rsid w:val="00ED3DA0"/>
    <w:rsid w:val="00ED50A6"/>
    <w:rsid w:val="00ED60CA"/>
    <w:rsid w:val="00EE3598"/>
    <w:rsid w:val="00F05C8A"/>
    <w:rsid w:val="00F15EC4"/>
    <w:rsid w:val="00F23D52"/>
    <w:rsid w:val="00F3506F"/>
    <w:rsid w:val="00F54DBC"/>
    <w:rsid w:val="00F55513"/>
    <w:rsid w:val="00F60D3C"/>
    <w:rsid w:val="00F615E8"/>
    <w:rsid w:val="00F7048D"/>
    <w:rsid w:val="00F93987"/>
    <w:rsid w:val="00F94E12"/>
    <w:rsid w:val="00FA049B"/>
    <w:rsid w:val="00FA3FFA"/>
    <w:rsid w:val="00FA749C"/>
    <w:rsid w:val="00FC164B"/>
    <w:rsid w:val="00FC1CF1"/>
    <w:rsid w:val="00FC4F41"/>
    <w:rsid w:val="00FD11B7"/>
    <w:rsid w:val="00FD140A"/>
    <w:rsid w:val="00FD6409"/>
    <w:rsid w:val="00FD6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 w:type="paragraph" w:styleId="Header">
    <w:name w:val="header"/>
    <w:basedOn w:val="Normal"/>
    <w:link w:val="HeaderChar"/>
    <w:uiPriority w:val="99"/>
    <w:unhideWhenUsed/>
    <w:rsid w:val="00AD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26"/>
  </w:style>
  <w:style w:type="paragraph" w:styleId="Footer">
    <w:name w:val="footer"/>
    <w:basedOn w:val="Normal"/>
    <w:link w:val="FooterChar"/>
    <w:uiPriority w:val="99"/>
    <w:unhideWhenUsed/>
    <w:rsid w:val="00AD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26"/>
  </w:style>
  <w:style w:type="paragraph" w:customStyle="1" w:styleId="Default">
    <w:name w:val="Default"/>
    <w:rsid w:val="00A22101"/>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E4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A0823-F2AC-4AAF-80AB-995AAB89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10</Pages>
  <Words>14064</Words>
  <Characters>80171</Characters>
  <Application>Microsoft Office Word</Application>
  <DocSecurity>0</DocSecurity>
  <Lines>668</Lines>
  <Paragraphs>188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54</cp:revision>
  <cp:lastPrinted>2020-01-29T23:59:00Z</cp:lastPrinted>
  <dcterms:created xsi:type="dcterms:W3CDTF">2020-01-25T00:08:00Z</dcterms:created>
  <dcterms:modified xsi:type="dcterms:W3CDTF">2020-03-26T04:32:00Z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