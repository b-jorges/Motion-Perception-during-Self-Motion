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C67BE" w14:textId="245E1D3E" w:rsidR="00311FFB" w:rsidRDefault="00311FFB" w:rsidP="00311FFB">
      <w:pPr>
        <w:rPr>
          <w:ins w:id="0" w:author="Björn Jörges" w:date="2020-05-29T17:53:00Z"/>
          <w:rFonts w:ascii="Segoe UI" w:hAnsi="Segoe UI" w:cs="Segoe UI"/>
          <w:b/>
          <w:bCs/>
          <w:color w:val="201F1E"/>
          <w:shd w:val="clear" w:color="auto" w:fill="FFFFFF"/>
        </w:rPr>
      </w:pPr>
      <w:ins w:id="1" w:author="Björn Jörges" w:date="2020-05-29T17:53:00Z">
        <w:r>
          <w:rPr>
            <w:rFonts w:ascii="Segoe UI" w:hAnsi="Segoe UI" w:cs="Segoe UI"/>
            <w:b/>
            <w:bCs/>
            <w:color w:val="201F1E"/>
            <w:shd w:val="clear" w:color="auto" w:fill="FFFFFF"/>
          </w:rPr>
          <w:t>Dear</w:t>
        </w:r>
      </w:ins>
      <w:ins w:id="2" w:author="Björn Jörges" w:date="2020-05-29T18:03:00Z">
        <w:r w:rsidR="00A24E84">
          <w:rPr>
            <w:rFonts w:ascii="Segoe UI" w:hAnsi="Segoe UI" w:cs="Segoe UI"/>
            <w:b/>
            <w:bCs/>
            <w:color w:val="201F1E"/>
            <w:shd w:val="clear" w:color="auto" w:fill="FFFFFF"/>
          </w:rPr>
          <w:t xml:space="preserve"> Prof.</w:t>
        </w:r>
      </w:ins>
      <w:ins w:id="3" w:author="Björn Jörges" w:date="2020-05-29T17:53:00Z">
        <w:r>
          <w:rPr>
            <w:rFonts w:ascii="Segoe UI" w:hAnsi="Segoe UI" w:cs="Segoe UI"/>
            <w:b/>
            <w:bCs/>
            <w:color w:val="201F1E"/>
            <w:shd w:val="clear" w:color="auto" w:fill="FFFFFF"/>
          </w:rPr>
          <w:t xml:space="preserve"> Dr. Dodd,</w:t>
        </w:r>
      </w:ins>
    </w:p>
    <w:p w14:paraId="03B4D8FE" w14:textId="49D9CFF8" w:rsidR="00311FFB" w:rsidRDefault="00311FFB">
      <w:pPr>
        <w:jc w:val="both"/>
        <w:rPr>
          <w:ins w:id="4" w:author="Björn Jörges" w:date="2020-05-29T17:53:00Z"/>
          <w:rFonts w:ascii="Segoe UI" w:hAnsi="Segoe UI" w:cs="Segoe UI"/>
          <w:color w:val="201F1E"/>
          <w:shd w:val="clear" w:color="auto" w:fill="FFFFFF"/>
        </w:rPr>
        <w:pPrChange w:id="5" w:author="Björn Jörges" w:date="2020-05-29T18:03:00Z">
          <w:pPr/>
        </w:pPrChange>
      </w:pPr>
      <w:ins w:id="6" w:author="Björn Jörges" w:date="2020-05-29T17:53:00Z">
        <w:r w:rsidRPr="00A46FA8">
          <w:rPr>
            <w:rFonts w:ascii="Segoe UI" w:hAnsi="Segoe UI" w:cs="Segoe UI"/>
            <w:color w:val="201F1E"/>
            <w:shd w:val="clear" w:color="auto" w:fill="FFFFFF"/>
          </w:rPr>
          <w:t>Thank you so much for</w:t>
        </w:r>
        <w:r>
          <w:rPr>
            <w:rFonts w:ascii="Segoe UI" w:hAnsi="Segoe UI" w:cs="Segoe UI"/>
            <w:color w:val="201F1E"/>
            <w:shd w:val="clear" w:color="auto" w:fill="FFFFFF"/>
          </w:rPr>
          <w:t xml:space="preserve"> the chance to resubmit our manuscript</w:t>
        </w:r>
      </w:ins>
      <w:ins w:id="7" w:author="Björn Jörges" w:date="2020-05-29T17:54:00Z">
        <w:r w:rsidR="00517C6A">
          <w:rPr>
            <w:rFonts w:ascii="Segoe UI" w:hAnsi="Segoe UI" w:cs="Segoe UI"/>
            <w:color w:val="201F1E"/>
            <w:shd w:val="clear" w:color="auto" w:fill="FFFFFF"/>
          </w:rPr>
          <w:t xml:space="preserve"> and respond to the reviewer’s concern</w:t>
        </w:r>
      </w:ins>
      <w:ins w:id="8" w:author="Björn Jörges" w:date="2020-05-29T18:03:00Z">
        <w:r w:rsidR="00544A65">
          <w:rPr>
            <w:rFonts w:ascii="Segoe UI" w:hAnsi="Segoe UI" w:cs="Segoe UI"/>
            <w:color w:val="201F1E"/>
            <w:shd w:val="clear" w:color="auto" w:fill="FFFFFF"/>
          </w:rPr>
          <w:t>s</w:t>
        </w:r>
      </w:ins>
      <w:ins w:id="9" w:author="Björn Jörges" w:date="2020-05-29T17:54:00Z">
        <w:r w:rsidR="00517C6A">
          <w:rPr>
            <w:rFonts w:ascii="Segoe UI" w:hAnsi="Segoe UI" w:cs="Segoe UI"/>
            <w:color w:val="201F1E"/>
            <w:shd w:val="clear" w:color="auto" w:fill="FFFFFF"/>
          </w:rPr>
          <w:t>.</w:t>
        </w:r>
      </w:ins>
      <w:ins w:id="10" w:author="Björn Jörges" w:date="2020-05-29T17:53:00Z">
        <w:r>
          <w:rPr>
            <w:rFonts w:ascii="Segoe UI" w:hAnsi="Segoe UI" w:cs="Segoe UI"/>
            <w:color w:val="201F1E"/>
            <w:shd w:val="clear" w:color="auto" w:fill="FFFFFF"/>
          </w:rPr>
          <w:t xml:space="preserve"> </w:t>
        </w:r>
      </w:ins>
    </w:p>
    <w:p w14:paraId="1CCE41C5" w14:textId="66321B5E" w:rsidR="00517C6A" w:rsidRDefault="00311FFB">
      <w:pPr>
        <w:jc w:val="both"/>
        <w:rPr>
          <w:ins w:id="11" w:author="Björn Jörges" w:date="2020-05-29T17:53:00Z"/>
          <w:rFonts w:ascii="Segoe UI" w:hAnsi="Segoe UI" w:cs="Segoe UI"/>
          <w:color w:val="201F1E"/>
          <w:shd w:val="clear" w:color="auto" w:fill="FFFFFF"/>
        </w:rPr>
        <w:pPrChange w:id="12" w:author="Björn Jörges" w:date="2020-05-29T18:03:00Z">
          <w:pPr/>
        </w:pPrChange>
      </w:pPr>
      <w:ins w:id="13" w:author="Björn Jörges" w:date="2020-05-29T17:53:00Z">
        <w:r>
          <w:rPr>
            <w:rFonts w:ascii="Segoe UI" w:hAnsi="Segoe UI" w:cs="Segoe UI"/>
            <w:color w:val="201F1E"/>
            <w:shd w:val="clear" w:color="auto" w:fill="FFFFFF"/>
          </w:rPr>
          <w:t xml:space="preserve">We would like to draw your attention to an error we corrected in the analysis plan. In the </w:t>
        </w:r>
      </w:ins>
      <w:ins w:id="14" w:author="Björn Jörges" w:date="2020-05-29T17:59:00Z">
        <w:r w:rsidR="00A85B56">
          <w:rPr>
            <w:rFonts w:ascii="Segoe UI" w:hAnsi="Segoe UI" w:cs="Segoe UI"/>
            <w:color w:val="201F1E"/>
            <w:shd w:val="clear" w:color="auto" w:fill="FFFFFF"/>
          </w:rPr>
          <w:t xml:space="preserve">previous version of the </w:t>
        </w:r>
      </w:ins>
      <w:ins w:id="15" w:author="Björn Jörges" w:date="2020-05-29T17:53:00Z">
        <w:r>
          <w:rPr>
            <w:rFonts w:ascii="Segoe UI" w:hAnsi="Segoe UI" w:cs="Segoe UI"/>
            <w:color w:val="201F1E"/>
            <w:shd w:val="clear" w:color="auto" w:fill="FFFFFF"/>
          </w:rPr>
          <w:t xml:space="preserve">manuscript, we stated that in the Generalized Mixed Models we would allow only the intercepts to vary per Participant and Target Speed. However, we will let intercepts </w:t>
        </w:r>
      </w:ins>
      <w:ins w:id="16" w:author="Björn Jörges" w:date="2020-05-29T18:00:00Z">
        <w:r w:rsidR="00A85B56">
          <w:rPr>
            <w:rFonts w:ascii="Segoe UI" w:hAnsi="Segoe UI" w:cs="Segoe UI"/>
            <w:color w:val="201F1E"/>
            <w:shd w:val="clear" w:color="auto" w:fill="FFFFFF"/>
          </w:rPr>
          <w:t xml:space="preserve">and slopes for the difference between target and dot cloud speed </w:t>
        </w:r>
      </w:ins>
      <w:ins w:id="17" w:author="Björn Jörges" w:date="2020-05-29T17:53:00Z">
        <w:r>
          <w:rPr>
            <w:rFonts w:ascii="Segoe UI" w:hAnsi="Segoe UI" w:cs="Segoe UI"/>
            <w:color w:val="201F1E"/>
            <w:shd w:val="clear" w:color="auto" w:fill="FFFFFF"/>
          </w:rPr>
          <w:t>vary per Participant and Target Speed. Both in the code used to analyze the pilot data and in the code used for the power analyses, we already used this analysis</w:t>
        </w:r>
      </w:ins>
      <w:ins w:id="18" w:author="Björn Jörges" w:date="2020-05-29T17:56:00Z">
        <w:r w:rsidR="00AB01C2">
          <w:rPr>
            <w:rFonts w:ascii="Segoe UI" w:hAnsi="Segoe UI" w:cs="Segoe UI"/>
            <w:color w:val="201F1E"/>
            <w:shd w:val="clear" w:color="auto" w:fill="FFFFFF"/>
          </w:rPr>
          <w:t xml:space="preserve">, and it is the recommendation of Moscatelli &amp; </w:t>
        </w:r>
        <w:proofErr w:type="spellStart"/>
        <w:r w:rsidR="00AB01C2">
          <w:rPr>
            <w:rFonts w:ascii="Segoe UI" w:hAnsi="Segoe UI" w:cs="Segoe UI"/>
            <w:color w:val="201F1E"/>
            <w:shd w:val="clear" w:color="auto" w:fill="FFFFFF"/>
          </w:rPr>
          <w:t>Lacquaniti</w:t>
        </w:r>
        <w:proofErr w:type="spellEnd"/>
        <w:r w:rsidR="00AB01C2">
          <w:rPr>
            <w:rFonts w:ascii="Segoe UI" w:hAnsi="Segoe UI" w:cs="Segoe UI"/>
            <w:color w:val="201F1E"/>
            <w:shd w:val="clear" w:color="auto" w:fill="FFFFFF"/>
          </w:rPr>
          <w:t xml:space="preserve"> </w:t>
        </w:r>
        <w:r w:rsidR="00AB01C2">
          <w:rPr>
            <w:rFonts w:ascii="Segoe UI" w:hAnsi="Segoe UI" w:cs="Segoe UI"/>
            <w:color w:val="201F1E"/>
            <w:shd w:val="clear" w:color="auto" w:fill="FFFFFF"/>
          </w:rPr>
          <w:fldChar w:fldCharType="begin" w:fldLock="1"/>
        </w:r>
      </w:ins>
      <w:r w:rsidR="00AB01C2">
        <w:rPr>
          <w:rFonts w:ascii="Segoe UI" w:hAnsi="Segoe UI" w:cs="Segoe UI"/>
          <w:color w:val="201F1E"/>
          <w:shd w:val="clear" w:color="auto" w:fill="FFFFFF"/>
        </w:rPr>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2012)","plainTextFormattedCitation":"(Moscatelli, Mezzetti, &amp; Lacquaniti, 2012)","previouslyFormattedCitation":"(Moscatelli, Mezzetti, &amp; Lacquaniti, 2012)"},"properties":{"noteIndex":0},"schema":"https://github.com/citation-style-language/schema/raw/master/csl-citation.json"}</w:instrText>
      </w:r>
      <w:r w:rsidR="00AB01C2">
        <w:rPr>
          <w:rFonts w:ascii="Segoe UI" w:hAnsi="Segoe UI" w:cs="Segoe UI"/>
          <w:color w:val="201F1E"/>
          <w:shd w:val="clear" w:color="auto" w:fill="FFFFFF"/>
        </w:rPr>
        <w:fldChar w:fldCharType="separate"/>
      </w:r>
      <w:r w:rsidR="00AB01C2" w:rsidRPr="00AB01C2">
        <w:rPr>
          <w:rFonts w:ascii="Segoe UI" w:hAnsi="Segoe UI" w:cs="Segoe UI"/>
          <w:noProof/>
          <w:color w:val="201F1E"/>
          <w:shd w:val="clear" w:color="auto" w:fill="FFFFFF"/>
        </w:rPr>
        <w:t>(Moscatelli, Mezzetti, &amp; Lacquaniti, 2012)</w:t>
      </w:r>
      <w:ins w:id="19" w:author="Björn Jörges" w:date="2020-05-29T17:56:00Z">
        <w:r w:rsidR="00AB01C2">
          <w:rPr>
            <w:rFonts w:ascii="Segoe UI" w:hAnsi="Segoe UI" w:cs="Segoe UI"/>
            <w:color w:val="201F1E"/>
            <w:shd w:val="clear" w:color="auto" w:fill="FFFFFF"/>
          </w:rPr>
          <w:fldChar w:fldCharType="end"/>
        </w:r>
        <w:r w:rsidR="00AB01C2">
          <w:rPr>
            <w:rFonts w:ascii="Segoe UI" w:hAnsi="Segoe UI" w:cs="Segoe UI"/>
            <w:color w:val="201F1E"/>
            <w:shd w:val="clear" w:color="auto" w:fill="FFFFFF"/>
          </w:rPr>
          <w:t>.</w:t>
        </w:r>
      </w:ins>
      <w:ins w:id="20" w:author="Björn Jörges" w:date="2020-05-29T17:53:00Z">
        <w:r>
          <w:rPr>
            <w:rFonts w:ascii="Segoe UI" w:hAnsi="Segoe UI" w:cs="Segoe UI"/>
            <w:color w:val="201F1E"/>
            <w:shd w:val="clear" w:color="auto" w:fill="FFFFFF"/>
          </w:rPr>
          <w:t xml:space="preserve"> It was thus merely an oversight in the manuscript, for which we apologize. We corrected this mistake in this version of the manuscript.</w:t>
        </w:r>
      </w:ins>
    </w:p>
    <w:p w14:paraId="254701F1" w14:textId="179ED1C9" w:rsidR="00517C6A" w:rsidRDefault="00AB01C2" w:rsidP="00311FFB">
      <w:pPr>
        <w:rPr>
          <w:ins w:id="21" w:author="Björn Jörges" w:date="2020-05-29T17:53:00Z"/>
          <w:rFonts w:ascii="Segoe UI" w:hAnsi="Segoe UI" w:cs="Segoe UI"/>
          <w:color w:val="201F1E"/>
          <w:shd w:val="clear" w:color="auto" w:fill="FFFFFF"/>
        </w:rPr>
      </w:pPr>
      <w:ins w:id="22" w:author="Björn Jörges" w:date="2020-05-29T17:54:00Z">
        <w:r>
          <w:rPr>
            <w:rFonts w:ascii="Segoe UI" w:hAnsi="Segoe UI" w:cs="Segoe UI"/>
            <w:color w:val="201F1E"/>
            <w:shd w:val="clear" w:color="auto" w:fill="FFFFFF"/>
          </w:rPr>
          <w:t>Sincerely</w:t>
        </w:r>
      </w:ins>
      <w:ins w:id="23" w:author="Björn Jörges" w:date="2020-05-29T17:53:00Z">
        <w:r w:rsidR="00517C6A">
          <w:rPr>
            <w:rFonts w:ascii="Segoe UI" w:hAnsi="Segoe UI" w:cs="Segoe UI"/>
            <w:color w:val="201F1E"/>
            <w:shd w:val="clear" w:color="auto" w:fill="FFFFFF"/>
          </w:rPr>
          <w:t>,</w:t>
        </w:r>
      </w:ins>
    </w:p>
    <w:p w14:paraId="39E14DBC" w14:textId="5E39E73D" w:rsidR="00517C6A" w:rsidRDefault="00AB01C2" w:rsidP="00311FFB">
      <w:pPr>
        <w:rPr>
          <w:ins w:id="24" w:author="Björn Jörges" w:date="2020-05-29T17:53:00Z"/>
          <w:rFonts w:ascii="Segoe UI" w:hAnsi="Segoe UI" w:cs="Segoe UI"/>
          <w:color w:val="201F1E"/>
          <w:shd w:val="clear" w:color="auto" w:fill="FFFFFF"/>
        </w:rPr>
      </w:pPr>
      <w:ins w:id="25" w:author="Björn Jörges" w:date="2020-05-29T17:54:00Z">
        <w:r>
          <w:rPr>
            <w:rFonts w:ascii="Segoe UI" w:hAnsi="Segoe UI" w:cs="Segoe UI"/>
            <w:color w:val="201F1E"/>
            <w:shd w:val="clear" w:color="auto" w:fill="FFFFFF"/>
          </w:rPr>
          <w:t>Björn Jörges</w:t>
        </w:r>
      </w:ins>
    </w:p>
    <w:p w14:paraId="159ED2DB" w14:textId="79AD7F38" w:rsidR="00A46FA8" w:rsidRPr="00517C6A" w:rsidDel="00517C6A" w:rsidRDefault="00517C6A">
      <w:pPr>
        <w:rPr>
          <w:del w:id="26" w:author="Björn Jörges" w:date="2020-05-29T17:53:00Z"/>
          <w:rFonts w:ascii="Segoe UI" w:hAnsi="Segoe UI" w:cs="Segoe UI"/>
          <w:color w:val="201F1E"/>
          <w:shd w:val="clear" w:color="auto" w:fill="FFFFFF"/>
          <w:rPrChange w:id="27" w:author="Björn Jörges" w:date="2020-05-29T17:53:00Z">
            <w:rPr>
              <w:del w:id="28" w:author="Björn Jörges" w:date="2020-05-29T17:53:00Z"/>
              <w:rFonts w:ascii="Segoe UI" w:hAnsi="Segoe UI" w:cs="Segoe UI"/>
              <w:b/>
              <w:bCs/>
              <w:color w:val="201F1E"/>
              <w:shd w:val="clear" w:color="auto" w:fill="FFFFFF"/>
            </w:rPr>
          </w:rPrChange>
        </w:rPr>
      </w:pPr>
      <w:ins w:id="29" w:author="Björn Jörges" w:date="2020-05-29T17:53:00Z">
        <w:r>
          <w:rPr>
            <w:rFonts w:ascii="Segoe UI" w:hAnsi="Segoe UI" w:cs="Segoe UI"/>
            <w:color w:val="201F1E"/>
            <w:shd w:val="clear" w:color="auto" w:fill="FFFFFF"/>
          </w:rPr>
          <w:br w:type="page"/>
        </w:r>
      </w:ins>
    </w:p>
    <w:p w14:paraId="79FF4467" w14:textId="4D88D6A2" w:rsidR="007167BE" w:rsidRDefault="007167BE">
      <w:pPr>
        <w:rPr>
          <w:rFonts w:ascii="Segoe UI" w:hAnsi="Segoe UI" w:cs="Segoe UI"/>
          <w:b/>
          <w:bCs/>
          <w:color w:val="201F1E"/>
          <w:shd w:val="clear" w:color="auto" w:fill="FFFFFF"/>
        </w:rPr>
      </w:pPr>
      <w:r w:rsidRPr="00BE0A56">
        <w:rPr>
          <w:rFonts w:ascii="Segoe UI" w:hAnsi="Segoe UI" w:cs="Segoe UI"/>
          <w:b/>
          <w:bCs/>
          <w:color w:val="201F1E"/>
          <w:shd w:val="clear" w:color="auto" w:fill="FFFFFF"/>
        </w:rPr>
        <w:lastRenderedPageBreak/>
        <w:t>Response the Reviewer</w:t>
      </w:r>
    </w:p>
    <w:p w14:paraId="7035F212" w14:textId="77777777" w:rsidR="00BE0A56" w:rsidRPr="00BE0A56" w:rsidRDefault="00BE0A56">
      <w:pPr>
        <w:rPr>
          <w:rFonts w:ascii="Segoe UI" w:hAnsi="Segoe UI" w:cs="Segoe UI"/>
          <w:b/>
          <w:bCs/>
          <w:color w:val="201F1E"/>
          <w:shd w:val="clear" w:color="auto" w:fill="FFFFFF"/>
        </w:rPr>
      </w:pPr>
    </w:p>
    <w:p w14:paraId="1E882E8C" w14:textId="77777777" w:rsidR="004C4D25" w:rsidRPr="00BE0A56" w:rsidRDefault="007167BE" w:rsidP="00AE19FA">
      <w:pPr>
        <w:rPr>
          <w:rFonts w:ascii="Segoe UI" w:hAnsi="Segoe UI" w:cs="Segoe UI"/>
          <w:i/>
          <w:iCs/>
          <w:color w:val="201F1E"/>
        </w:rPr>
      </w:pPr>
      <w:r w:rsidRPr="00BE0A56">
        <w:rPr>
          <w:rFonts w:ascii="Segoe UI" w:hAnsi="Segoe UI" w:cs="Segoe UI"/>
          <w:i/>
          <w:iCs/>
          <w:color w:val="201F1E"/>
          <w:shd w:val="clear" w:color="auto" w:fill="FFFFFF"/>
        </w:rPr>
        <w:t>Comments to the Author</w:t>
      </w:r>
      <w:r w:rsidRPr="00BE0A56">
        <w:rPr>
          <w:rFonts w:ascii="Segoe UI" w:hAnsi="Segoe UI" w:cs="Segoe UI"/>
          <w:i/>
          <w:iCs/>
          <w:color w:val="201F1E"/>
        </w:rPr>
        <w:br/>
      </w:r>
      <w:r w:rsidRPr="00BE0A56">
        <w:rPr>
          <w:rFonts w:ascii="Segoe UI" w:hAnsi="Segoe UI" w:cs="Segoe UI"/>
          <w:i/>
          <w:iCs/>
          <w:color w:val="201F1E"/>
          <w:shd w:val="clear" w:color="auto" w:fill="FFFFFF"/>
        </w:rPr>
        <w:t>Thanks to the authors for responding to my previous comments. While the authors did reply to my comments in the response to authors, many of these interesting discussions are still omitted from the manuscript. That is a shame. Also, a red-lined version of the manuscript would have been helpful to guide the reviewer to where changes have been implemented.</w:t>
      </w:r>
      <w:r w:rsidRPr="00BE0A56">
        <w:rPr>
          <w:rFonts w:ascii="Segoe UI" w:hAnsi="Segoe UI" w:cs="Segoe UI"/>
          <w:i/>
          <w:iCs/>
          <w:color w:val="201F1E"/>
        </w:rPr>
        <w:br/>
      </w:r>
    </w:p>
    <w:p w14:paraId="0D1D0B70" w14:textId="3B5B1E3B" w:rsidR="004C4D25" w:rsidRDefault="004C4D25" w:rsidP="004C4D25">
      <w:pPr>
        <w:pStyle w:val="ListParagraph"/>
        <w:numPr>
          <w:ilvl w:val="0"/>
          <w:numId w:val="1"/>
        </w:numPr>
        <w:rPr>
          <w:rFonts w:ascii="Segoe UI" w:hAnsi="Segoe UI" w:cs="Segoe UI"/>
          <w:color w:val="201F1E"/>
        </w:rPr>
      </w:pPr>
      <w:r>
        <w:rPr>
          <w:rFonts w:ascii="Segoe UI" w:hAnsi="Segoe UI" w:cs="Segoe UI"/>
          <w:color w:val="201F1E"/>
        </w:rPr>
        <w:t>We were</w:t>
      </w:r>
      <w:r w:rsidR="00A46FA8">
        <w:rPr>
          <w:rFonts w:ascii="Segoe UI" w:hAnsi="Segoe UI" w:cs="Segoe UI"/>
          <w:color w:val="201F1E"/>
        </w:rPr>
        <w:t xml:space="preserve"> not </w:t>
      </w:r>
      <w:r>
        <w:rPr>
          <w:rFonts w:ascii="Segoe UI" w:hAnsi="Segoe UI" w:cs="Segoe UI"/>
          <w:color w:val="201F1E"/>
        </w:rPr>
        <w:t>aware that a red-lined version of the revised manuscript was acceptable. We are adding a version of the present manuscript with track changes activated.</w:t>
      </w:r>
    </w:p>
    <w:p w14:paraId="031C4F97" w14:textId="735B356A" w:rsidR="009C377A" w:rsidRPr="00BE0A56" w:rsidRDefault="007167BE" w:rsidP="004C4D25">
      <w:pPr>
        <w:rPr>
          <w:rFonts w:ascii="Segoe UI" w:hAnsi="Segoe UI" w:cs="Segoe UI"/>
          <w:i/>
          <w:iCs/>
          <w:color w:val="201F1E"/>
        </w:rPr>
      </w:pPr>
      <w:r w:rsidRPr="00BE0A56">
        <w:rPr>
          <w:rFonts w:ascii="Segoe UI" w:hAnsi="Segoe UI" w:cs="Segoe UI"/>
          <w:i/>
          <w:iCs/>
          <w:color w:val="201F1E"/>
          <w:shd w:val="clear" w:color="auto" w:fill="FFFFFF"/>
        </w:rPr>
        <w:t>In response to author response 2.1 and the novelty of probing speed perception, which is mentioned in the significance and elsewhere, please consider the following recent publications:</w:t>
      </w:r>
      <w:r w:rsidRPr="00BE0A56">
        <w:rPr>
          <w:rFonts w:ascii="Segoe UI" w:hAnsi="Segoe UI" w:cs="Segoe UI"/>
          <w:i/>
          <w:iCs/>
          <w:color w:val="201F1E"/>
        </w:rPr>
        <w:br/>
      </w:r>
      <w:r w:rsidRPr="00BE0A56">
        <w:rPr>
          <w:rFonts w:ascii="Segoe UI" w:hAnsi="Segoe UI" w:cs="Segoe UI"/>
          <w:i/>
          <w:iCs/>
          <w:color w:val="201F1E"/>
        </w:rPr>
        <w:br/>
      </w:r>
      <w:proofErr w:type="spellStart"/>
      <w:r w:rsidRPr="00BE0A56">
        <w:rPr>
          <w:rFonts w:ascii="Segoe UI" w:hAnsi="Segoe UI" w:cs="Segoe UI"/>
          <w:i/>
          <w:iCs/>
          <w:color w:val="201F1E"/>
          <w:shd w:val="clear" w:color="auto" w:fill="FFFFFF"/>
        </w:rPr>
        <w:t>Hogendoorn</w:t>
      </w:r>
      <w:proofErr w:type="spellEnd"/>
      <w:r w:rsidRPr="00BE0A56">
        <w:rPr>
          <w:rFonts w:ascii="Segoe UI" w:hAnsi="Segoe UI" w:cs="Segoe UI"/>
          <w:i/>
          <w:iCs/>
          <w:color w:val="201F1E"/>
          <w:shd w:val="clear" w:color="auto" w:fill="FFFFFF"/>
        </w:rPr>
        <w:t xml:space="preserve">, H., </w:t>
      </w:r>
      <w:proofErr w:type="spellStart"/>
      <w:r w:rsidRPr="00BE0A56">
        <w:rPr>
          <w:rFonts w:ascii="Segoe UI" w:hAnsi="Segoe UI" w:cs="Segoe UI"/>
          <w:i/>
          <w:iCs/>
          <w:color w:val="201F1E"/>
          <w:shd w:val="clear" w:color="auto" w:fill="FFFFFF"/>
        </w:rPr>
        <w:t>Alais</w:t>
      </w:r>
      <w:proofErr w:type="spellEnd"/>
      <w:r w:rsidRPr="00BE0A56">
        <w:rPr>
          <w:rFonts w:ascii="Segoe UI" w:hAnsi="Segoe UI" w:cs="Segoe UI"/>
          <w:i/>
          <w:iCs/>
          <w:color w:val="201F1E"/>
          <w:shd w:val="clear" w:color="auto" w:fill="FFFFFF"/>
        </w:rPr>
        <w:t xml:space="preserve">, D., MacDougall, H., &amp; </w:t>
      </w:r>
      <w:proofErr w:type="spellStart"/>
      <w:r w:rsidRPr="00BE0A56">
        <w:rPr>
          <w:rFonts w:ascii="Segoe UI" w:hAnsi="Segoe UI" w:cs="Segoe UI"/>
          <w:i/>
          <w:iCs/>
          <w:color w:val="201F1E"/>
          <w:shd w:val="clear" w:color="auto" w:fill="FFFFFF"/>
        </w:rPr>
        <w:t>Verstraten</w:t>
      </w:r>
      <w:proofErr w:type="spellEnd"/>
      <w:r w:rsidRPr="00BE0A56">
        <w:rPr>
          <w:rFonts w:ascii="Segoe UI" w:hAnsi="Segoe UI" w:cs="Segoe UI"/>
          <w:i/>
          <w:iCs/>
          <w:color w:val="201F1E"/>
          <w:shd w:val="clear" w:color="auto" w:fill="FFFFFF"/>
        </w:rPr>
        <w:t>, F. A. (2017). Velocity perception in a moving observer. Vision research, 138, 12-17.</w:t>
      </w:r>
      <w:r w:rsidRPr="00BE0A56">
        <w:rPr>
          <w:rFonts w:ascii="Segoe UI" w:hAnsi="Segoe UI" w:cs="Segoe UI"/>
          <w:i/>
          <w:iCs/>
          <w:color w:val="201F1E"/>
        </w:rPr>
        <w:br/>
      </w:r>
      <w:r w:rsidRPr="00BE0A56">
        <w:rPr>
          <w:rFonts w:ascii="Segoe UI" w:hAnsi="Segoe UI" w:cs="Segoe UI"/>
          <w:i/>
          <w:iCs/>
          <w:color w:val="201F1E"/>
        </w:rPr>
        <w:br/>
      </w:r>
      <w:proofErr w:type="spellStart"/>
      <w:r w:rsidRPr="00BE0A56">
        <w:rPr>
          <w:rFonts w:ascii="Segoe UI" w:hAnsi="Segoe UI" w:cs="Segoe UI"/>
          <w:i/>
          <w:iCs/>
          <w:color w:val="201F1E"/>
          <w:shd w:val="clear" w:color="auto" w:fill="FFFFFF"/>
        </w:rPr>
        <w:t>Garzorz</w:t>
      </w:r>
      <w:proofErr w:type="spellEnd"/>
      <w:r w:rsidRPr="00BE0A56">
        <w:rPr>
          <w:rFonts w:ascii="Segoe UI" w:hAnsi="Segoe UI" w:cs="Segoe UI"/>
          <w:i/>
          <w:iCs/>
          <w:color w:val="201F1E"/>
          <w:shd w:val="clear" w:color="auto" w:fill="FFFFFF"/>
        </w:rPr>
        <w:t xml:space="preserve">, I. T., Freeman, T. C., Ernst, M. O., &amp; </w:t>
      </w:r>
      <w:proofErr w:type="spellStart"/>
      <w:r w:rsidRPr="00BE0A56">
        <w:rPr>
          <w:rFonts w:ascii="Segoe UI" w:hAnsi="Segoe UI" w:cs="Segoe UI"/>
          <w:i/>
          <w:iCs/>
          <w:color w:val="201F1E"/>
          <w:shd w:val="clear" w:color="auto" w:fill="FFFFFF"/>
        </w:rPr>
        <w:t>MacNeilage</w:t>
      </w:r>
      <w:proofErr w:type="spellEnd"/>
      <w:r w:rsidRPr="00BE0A56">
        <w:rPr>
          <w:rFonts w:ascii="Segoe UI" w:hAnsi="Segoe UI" w:cs="Segoe UI"/>
          <w:i/>
          <w:iCs/>
          <w:color w:val="201F1E"/>
          <w:shd w:val="clear" w:color="auto" w:fill="FFFFFF"/>
        </w:rPr>
        <w:t>, P. R. (2018). Insufficient compensation for self-motion during perception of object speed: The vestibular Aubert-</w:t>
      </w:r>
      <w:proofErr w:type="spellStart"/>
      <w:r w:rsidRPr="00BE0A56">
        <w:rPr>
          <w:rFonts w:ascii="Segoe UI" w:hAnsi="Segoe UI" w:cs="Segoe UI"/>
          <w:i/>
          <w:iCs/>
          <w:color w:val="201F1E"/>
          <w:shd w:val="clear" w:color="auto" w:fill="FFFFFF"/>
        </w:rPr>
        <w:t>Fleischl</w:t>
      </w:r>
      <w:proofErr w:type="spellEnd"/>
      <w:r w:rsidRPr="00BE0A56">
        <w:rPr>
          <w:rFonts w:ascii="Segoe UI" w:hAnsi="Segoe UI" w:cs="Segoe UI"/>
          <w:i/>
          <w:iCs/>
          <w:color w:val="201F1E"/>
          <w:shd w:val="clear" w:color="auto" w:fill="FFFFFF"/>
        </w:rPr>
        <w:t xml:space="preserve"> phenomenon. Journal of vision, 18(13), 9-9.</w:t>
      </w:r>
      <w:r w:rsidRPr="00BE0A56">
        <w:rPr>
          <w:rFonts w:ascii="Segoe UI" w:hAnsi="Segoe UI" w:cs="Segoe UI"/>
          <w:i/>
          <w:iCs/>
          <w:color w:val="201F1E"/>
        </w:rPr>
        <w:br/>
      </w:r>
    </w:p>
    <w:p w14:paraId="7D6A1FC2" w14:textId="12165579" w:rsidR="009C377A" w:rsidRPr="00B95EA7" w:rsidRDefault="009C377A" w:rsidP="00B95EA7">
      <w:pPr>
        <w:pStyle w:val="ListParagraph"/>
        <w:numPr>
          <w:ilvl w:val="0"/>
          <w:numId w:val="1"/>
        </w:numPr>
        <w:rPr>
          <w:rFonts w:ascii="Segoe UI" w:hAnsi="Segoe UI" w:cs="Segoe UI"/>
          <w:color w:val="201F1E"/>
        </w:rPr>
      </w:pPr>
      <w:r w:rsidRPr="00B95EA7">
        <w:rPr>
          <w:rFonts w:ascii="Segoe UI" w:hAnsi="Segoe UI" w:cs="Segoe UI"/>
          <w:color w:val="201F1E"/>
        </w:rPr>
        <w:t>Thank you for pointing out these publications. We included these references in the introduction</w:t>
      </w:r>
      <w:r w:rsidR="00AE19FA">
        <w:rPr>
          <w:rFonts w:ascii="Segoe UI" w:hAnsi="Segoe UI" w:cs="Segoe UI"/>
          <w:color w:val="201F1E"/>
        </w:rPr>
        <w:t>.</w:t>
      </w:r>
      <w:r w:rsidRPr="00B95EA7">
        <w:rPr>
          <w:rFonts w:ascii="Segoe UI" w:hAnsi="Segoe UI" w:cs="Segoe UI"/>
          <w:color w:val="201F1E"/>
        </w:rPr>
        <w:t xml:space="preserve"> </w:t>
      </w:r>
      <w:r w:rsidR="00FA1983">
        <w:rPr>
          <w:rFonts w:ascii="Segoe UI" w:hAnsi="Segoe UI" w:cs="Segoe UI"/>
          <w:color w:val="201F1E"/>
        </w:rPr>
        <w:t xml:space="preserve">However, </w:t>
      </w:r>
      <w:r w:rsidR="00AE19FA">
        <w:rPr>
          <w:rFonts w:ascii="Segoe UI" w:hAnsi="Segoe UI" w:cs="Segoe UI"/>
          <w:color w:val="201F1E"/>
        </w:rPr>
        <w:t>b</w:t>
      </w:r>
      <w:r w:rsidR="00AE19FA" w:rsidRPr="00B95EA7">
        <w:rPr>
          <w:rFonts w:ascii="Segoe UI" w:hAnsi="Segoe UI" w:cs="Segoe UI"/>
          <w:color w:val="201F1E"/>
        </w:rPr>
        <w:t>oth deal with rotational, physical observer motion</w:t>
      </w:r>
      <w:r w:rsidR="00FA1983">
        <w:rPr>
          <w:rFonts w:ascii="Segoe UI" w:hAnsi="Segoe UI" w:cs="Segoe UI"/>
          <w:color w:val="201F1E"/>
        </w:rPr>
        <w:t xml:space="preserve">; </w:t>
      </w:r>
      <w:r w:rsidRPr="00B95EA7">
        <w:rPr>
          <w:rFonts w:ascii="Segoe UI" w:hAnsi="Segoe UI" w:cs="Segoe UI"/>
          <w:color w:val="201F1E"/>
        </w:rPr>
        <w:t xml:space="preserve">the novelty of the </w:t>
      </w:r>
      <w:r w:rsidR="00324CF5" w:rsidRPr="00B95EA7">
        <w:rPr>
          <w:rFonts w:ascii="Segoe UI" w:hAnsi="Segoe UI" w:cs="Segoe UI"/>
          <w:color w:val="201F1E"/>
        </w:rPr>
        <w:t>combination of lateral object motion and lateral, visually</w:t>
      </w:r>
      <w:r w:rsidR="004C4D25">
        <w:rPr>
          <w:rFonts w:ascii="Segoe UI" w:hAnsi="Segoe UI" w:cs="Segoe UI"/>
          <w:color w:val="201F1E"/>
        </w:rPr>
        <w:t xml:space="preserve"> stimulated</w:t>
      </w:r>
      <w:r w:rsidR="00324CF5" w:rsidRPr="00B95EA7">
        <w:rPr>
          <w:rFonts w:ascii="Segoe UI" w:hAnsi="Segoe UI" w:cs="Segoe UI"/>
          <w:color w:val="201F1E"/>
        </w:rPr>
        <w:t xml:space="preserve"> self-motion </w:t>
      </w:r>
      <w:r w:rsidRPr="00B95EA7">
        <w:rPr>
          <w:rFonts w:ascii="Segoe UI" w:hAnsi="Segoe UI" w:cs="Segoe UI"/>
          <w:color w:val="201F1E"/>
        </w:rPr>
        <w:t xml:space="preserve">proposed in this project remains </w:t>
      </w:r>
      <w:r w:rsidR="00FA1983">
        <w:rPr>
          <w:rFonts w:ascii="Segoe UI" w:hAnsi="Segoe UI" w:cs="Segoe UI"/>
          <w:color w:val="201F1E"/>
        </w:rPr>
        <w:t xml:space="preserve">thus, to our understanding, </w:t>
      </w:r>
      <w:r w:rsidRPr="00B95EA7">
        <w:rPr>
          <w:rFonts w:ascii="Segoe UI" w:hAnsi="Segoe UI" w:cs="Segoe UI"/>
          <w:color w:val="201F1E"/>
        </w:rPr>
        <w:t>unchanged.</w:t>
      </w:r>
    </w:p>
    <w:p w14:paraId="48717B00" w14:textId="0768B4DF" w:rsidR="00AE3BEA" w:rsidRPr="00BE0A56" w:rsidRDefault="007167BE">
      <w:pPr>
        <w:rPr>
          <w:rFonts w:ascii="Segoe UI" w:hAnsi="Segoe UI" w:cs="Segoe UI"/>
          <w:i/>
          <w:iCs/>
          <w:color w:val="201F1E"/>
        </w:rPr>
      </w:pPr>
      <w:r>
        <w:rPr>
          <w:rFonts w:ascii="Segoe UI" w:hAnsi="Segoe UI" w:cs="Segoe UI"/>
          <w:color w:val="201F1E"/>
        </w:rPr>
        <w:br/>
      </w:r>
      <w:r w:rsidRPr="00BE0A56">
        <w:rPr>
          <w:rFonts w:ascii="Segoe UI" w:hAnsi="Segoe UI" w:cs="Segoe UI"/>
          <w:i/>
          <w:iCs/>
          <w:color w:val="201F1E"/>
          <w:shd w:val="clear" w:color="auto" w:fill="FFFFFF"/>
        </w:rPr>
        <w:t>Also note, when dealing with two or more dimensions, velocity typically refers to both direction and speed. If only one-dimensional speed will be judged, suggest using the word speed throughout.</w:t>
      </w:r>
    </w:p>
    <w:p w14:paraId="453E4E8B" w14:textId="3464BC91" w:rsidR="00AE3BEA" w:rsidRPr="00B95EA7" w:rsidRDefault="00832B4B" w:rsidP="00B95EA7">
      <w:pPr>
        <w:pStyle w:val="ListParagraph"/>
        <w:numPr>
          <w:ilvl w:val="0"/>
          <w:numId w:val="1"/>
        </w:numPr>
        <w:rPr>
          <w:rFonts w:ascii="Segoe UI" w:hAnsi="Segoe UI" w:cs="Segoe UI"/>
          <w:color w:val="201F1E"/>
        </w:rPr>
      </w:pPr>
      <w:r w:rsidRPr="00B95EA7">
        <w:rPr>
          <w:rFonts w:ascii="Segoe UI" w:hAnsi="Segoe UI" w:cs="Segoe UI"/>
          <w:color w:val="201F1E"/>
        </w:rPr>
        <w:t>We thank the reviewer for this observation and replaced “velocity” with “speed” throughout the document</w:t>
      </w:r>
      <w:r w:rsidR="004C4D25">
        <w:rPr>
          <w:rFonts w:ascii="Segoe UI" w:hAnsi="Segoe UI" w:cs="Segoe UI"/>
          <w:color w:val="201F1E"/>
        </w:rPr>
        <w:t xml:space="preserve"> when we were talking about one-dimensional speed.</w:t>
      </w:r>
    </w:p>
    <w:p w14:paraId="4BAE75F4" w14:textId="77777777" w:rsidR="00ED76B9" w:rsidRPr="00BE0A56" w:rsidRDefault="007167BE">
      <w:pPr>
        <w:rPr>
          <w:rFonts w:ascii="Segoe UI" w:hAnsi="Segoe UI" w:cs="Segoe UI"/>
          <w:i/>
          <w:iCs/>
          <w:color w:val="201F1E"/>
          <w:shd w:val="clear" w:color="auto" w:fill="FFFFFF"/>
        </w:rPr>
      </w:pPr>
      <w:r>
        <w:rPr>
          <w:rFonts w:ascii="Segoe UI" w:hAnsi="Segoe UI" w:cs="Segoe UI"/>
          <w:color w:val="201F1E"/>
        </w:rPr>
        <w:br/>
      </w:r>
      <w:r w:rsidRPr="00BE0A56">
        <w:rPr>
          <w:rFonts w:ascii="Segoe UI" w:hAnsi="Segoe UI" w:cs="Segoe UI"/>
          <w:i/>
          <w:iCs/>
          <w:color w:val="201F1E"/>
          <w:shd w:val="clear" w:color="auto" w:fill="FFFFFF"/>
        </w:rPr>
        <w:t xml:space="preserve">In response to response 2.4, it is possible that the observer does not perceive self-motion and attempts to judge object motion relative to the self and world, but this judgment is biased by the background motion. This would be induced motion but would also look like perceived self-motion with partial compensation for self-motion. </w:t>
      </w:r>
    </w:p>
    <w:p w14:paraId="28F40412" w14:textId="77777777" w:rsidR="00311FFB" w:rsidRPr="00C44537" w:rsidRDefault="00311FFB" w:rsidP="00311FFB">
      <w:pPr>
        <w:pStyle w:val="ListParagraph"/>
        <w:numPr>
          <w:ilvl w:val="0"/>
          <w:numId w:val="1"/>
        </w:numPr>
        <w:rPr>
          <w:ins w:id="30" w:author="Björn Jörges" w:date="2020-05-29T17:53:00Z"/>
          <w:rFonts w:ascii="Segoe UI" w:hAnsi="Segoe UI" w:cs="Segoe UI"/>
          <w:color w:val="201F1E"/>
          <w:shd w:val="clear" w:color="auto" w:fill="FFFFFF"/>
        </w:rPr>
      </w:pPr>
      <w:commentRangeStart w:id="31"/>
      <w:ins w:id="32" w:author="Björn Jörges" w:date="2020-05-29T17:53:00Z">
        <w:r>
          <w:rPr>
            <w:rFonts w:ascii="Segoe UI" w:hAnsi="Segoe UI" w:cs="Segoe UI"/>
            <w:color w:val="201F1E"/>
            <w:shd w:val="clear" w:color="auto" w:fill="FFFFFF"/>
          </w:rPr>
          <w:lastRenderedPageBreak/>
          <w:t>We agree that induced motion would yield the same results as a partial compensation for self-motion. We made substantial changes to the overall experiment to accommodate for this issue:</w:t>
        </w:r>
      </w:ins>
    </w:p>
    <w:p w14:paraId="344D015A" w14:textId="77777777" w:rsidR="00311FFB" w:rsidRDefault="00311FFB" w:rsidP="00311FFB">
      <w:pPr>
        <w:pStyle w:val="ListParagraph"/>
        <w:numPr>
          <w:ilvl w:val="0"/>
          <w:numId w:val="4"/>
        </w:numPr>
        <w:rPr>
          <w:ins w:id="33" w:author="Björn Jörges" w:date="2020-05-29T17:53:00Z"/>
          <w:rFonts w:ascii="Segoe UI" w:hAnsi="Segoe UI" w:cs="Segoe UI"/>
          <w:color w:val="201F1E"/>
          <w:shd w:val="clear" w:color="auto" w:fill="FFFFFF"/>
        </w:rPr>
      </w:pPr>
      <w:ins w:id="34" w:author="Björn Jörges" w:date="2020-05-29T17:53:00Z">
        <w:r>
          <w:rPr>
            <w:rFonts w:ascii="Segoe UI" w:hAnsi="Segoe UI" w:cs="Segoe UI"/>
            <w:color w:val="201F1E"/>
            <w:shd w:val="clear" w:color="auto" w:fill="FFFFFF"/>
          </w:rPr>
          <w:t xml:space="preserve">Most importantly, we added two control conditions. In the first condition (“Minimal Visually Simulated Self-Motion”), we aim to minimize the effect of visually simulated self-motion </w:t>
        </w:r>
        <w:proofErr w:type="gramStart"/>
        <w:r>
          <w:rPr>
            <w:rFonts w:ascii="Segoe UI" w:hAnsi="Segoe UI" w:cs="Segoe UI"/>
            <w:color w:val="201F1E"/>
            <w:shd w:val="clear" w:color="auto" w:fill="FFFFFF"/>
          </w:rPr>
          <w:t>in order to</w:t>
        </w:r>
        <w:proofErr w:type="gramEnd"/>
        <w:r>
          <w:rPr>
            <w:rFonts w:ascii="Segoe UI" w:hAnsi="Segoe UI" w:cs="Segoe UI"/>
            <w:color w:val="201F1E"/>
            <w:shd w:val="clear" w:color="auto" w:fill="FFFFFF"/>
          </w:rPr>
          <w:t xml:space="preserve"> isolate the effect of induced motion. In this condition, no self-motion is simulated visually. Rather, the wall backdrop of the experiment is moved to the left or to the right, which should induce motion, while only evoking minimal perceived self-motion.</w:t>
        </w:r>
      </w:ins>
    </w:p>
    <w:p w14:paraId="0939B93C" w14:textId="77777777" w:rsidR="00311FFB" w:rsidRDefault="00311FFB" w:rsidP="00311FFB">
      <w:pPr>
        <w:pStyle w:val="ListParagraph"/>
        <w:numPr>
          <w:ilvl w:val="0"/>
          <w:numId w:val="4"/>
        </w:numPr>
        <w:rPr>
          <w:ins w:id="35" w:author="Björn Jörges" w:date="2020-05-29T17:53:00Z"/>
          <w:rFonts w:ascii="Segoe UI" w:hAnsi="Segoe UI" w:cs="Segoe UI"/>
          <w:color w:val="201F1E"/>
          <w:shd w:val="clear" w:color="auto" w:fill="FFFFFF"/>
        </w:rPr>
      </w:pPr>
      <w:ins w:id="36" w:author="Björn Jörges" w:date="2020-05-29T17:53:00Z">
        <w:r>
          <w:rPr>
            <w:rFonts w:ascii="Segoe UI" w:hAnsi="Segoe UI" w:cs="Segoe UI"/>
            <w:color w:val="201F1E"/>
            <w:shd w:val="clear" w:color="auto" w:fill="FFFFFF"/>
          </w:rPr>
          <w:t xml:space="preserve">In the second condition (“Minimal Induced Motion”), we remove the texture from the wall. This should minimize the effect of induced motion, while impacting perceived self-motion only minimally. </w:t>
        </w:r>
      </w:ins>
    </w:p>
    <w:p w14:paraId="0683D69E" w14:textId="77777777" w:rsidR="00311FFB" w:rsidRDefault="00311FFB" w:rsidP="00311FFB">
      <w:pPr>
        <w:pStyle w:val="ListParagraph"/>
        <w:numPr>
          <w:ilvl w:val="0"/>
          <w:numId w:val="4"/>
        </w:numPr>
        <w:rPr>
          <w:ins w:id="37" w:author="Björn Jörges" w:date="2020-05-29T17:53:00Z"/>
          <w:rFonts w:ascii="Segoe UI" w:hAnsi="Segoe UI" w:cs="Segoe UI"/>
          <w:color w:val="201F1E"/>
          <w:shd w:val="clear" w:color="auto" w:fill="FFFFFF"/>
        </w:rPr>
      </w:pPr>
      <w:ins w:id="38" w:author="Björn Jörges" w:date="2020-05-29T17:53:00Z">
        <w:r>
          <w:rPr>
            <w:rFonts w:ascii="Segoe UI" w:hAnsi="Segoe UI" w:cs="Segoe UI"/>
            <w:color w:val="201F1E"/>
            <w:shd w:val="clear" w:color="auto" w:fill="FFFFFF"/>
          </w:rPr>
          <w:t>We furthermore added objects in the foreground of the visual scene in order to maximize the sense of self-motion in absence of a textured wall backdrop (“Minimal Induced Motion”), and in order to enhance the sense of a still world and a moving wall backdrop for the “Minimal Visually Simulated Self-Motion” condition.</w:t>
        </w:r>
      </w:ins>
    </w:p>
    <w:p w14:paraId="0ACD1822" w14:textId="0DF99EED" w:rsidR="00311FFB" w:rsidRDefault="00311FFB" w:rsidP="00311FFB">
      <w:pPr>
        <w:pStyle w:val="ListParagraph"/>
        <w:numPr>
          <w:ilvl w:val="0"/>
          <w:numId w:val="4"/>
        </w:numPr>
        <w:rPr>
          <w:ins w:id="39" w:author="Björn Jörges" w:date="2020-05-29T17:53:00Z"/>
          <w:rFonts w:ascii="Segoe UI" w:hAnsi="Segoe UI" w:cs="Segoe UI"/>
          <w:color w:val="201F1E"/>
          <w:shd w:val="clear" w:color="auto" w:fill="FFFFFF"/>
        </w:rPr>
      </w:pPr>
      <w:ins w:id="40" w:author="Björn Jörges" w:date="2020-05-29T17:53:00Z">
        <w:r>
          <w:rPr>
            <w:rFonts w:ascii="Segoe UI" w:hAnsi="Segoe UI" w:cs="Segoe UI"/>
            <w:color w:val="201F1E"/>
            <w:shd w:val="clear" w:color="auto" w:fill="FFFFFF"/>
          </w:rPr>
          <w:t xml:space="preserve">After finishing the experiment, participants </w:t>
        </w:r>
      </w:ins>
      <w:ins w:id="41" w:author="Björn Jörges" w:date="2020-05-29T18:27:00Z">
        <w:r w:rsidR="00F654BA">
          <w:rPr>
            <w:rFonts w:ascii="Segoe UI" w:hAnsi="Segoe UI" w:cs="Segoe UI"/>
            <w:color w:val="201F1E"/>
            <w:shd w:val="clear" w:color="auto" w:fill="FFFFFF"/>
          </w:rPr>
          <w:t>are</w:t>
        </w:r>
      </w:ins>
      <w:ins w:id="42" w:author="Björn Jörges" w:date="2020-05-29T17:53:00Z">
        <w:r>
          <w:rPr>
            <w:rFonts w:ascii="Segoe UI" w:hAnsi="Segoe UI" w:cs="Segoe UI"/>
            <w:color w:val="201F1E"/>
            <w:shd w:val="clear" w:color="auto" w:fill="FFFFFF"/>
          </w:rPr>
          <w:t xml:space="preserve"> shown different self-motion/wall motion conditions and indicate whether they moved, the world moved or the wall moved, on a continuous scale. We only include participants who judged motion within 20% of our intended interpretation. From our own experience with the stimulus, we are confident that most participants will perceive the self-motion conditions as intended.</w:t>
        </w:r>
      </w:ins>
    </w:p>
    <w:p w14:paraId="792394AF" w14:textId="6E1C3255" w:rsidR="00311FFB" w:rsidRDefault="00311FFB" w:rsidP="00311FFB">
      <w:pPr>
        <w:pStyle w:val="ListParagraph"/>
        <w:numPr>
          <w:ilvl w:val="0"/>
          <w:numId w:val="4"/>
        </w:numPr>
        <w:rPr>
          <w:ins w:id="43" w:author="Björn Jörges" w:date="2020-05-29T17:53:00Z"/>
          <w:rFonts w:ascii="Segoe UI" w:hAnsi="Segoe UI" w:cs="Segoe UI"/>
          <w:color w:val="201F1E"/>
          <w:shd w:val="clear" w:color="auto" w:fill="FFFFFF"/>
        </w:rPr>
      </w:pPr>
      <w:ins w:id="44" w:author="Björn Jörges" w:date="2020-05-29T17:53:00Z">
        <w:r>
          <w:rPr>
            <w:rFonts w:ascii="Segoe UI" w:hAnsi="Segoe UI" w:cs="Segoe UI"/>
            <w:color w:val="201F1E"/>
            <w:shd w:val="clear" w:color="auto" w:fill="FFFFFF"/>
          </w:rPr>
          <w:t>To keep the duration of the experiment, we reduced the number of maximum trials per PEST from 35 to 27. Further, instead of having separate PESTs for left and rightwards motion, the motion direction was randomly chosen between left-to-right and right-to-left</w:t>
        </w:r>
      </w:ins>
      <w:ins w:id="45" w:author="Björn Jörges" w:date="2020-05-29T18:28:00Z">
        <w:r w:rsidR="00F654BA">
          <w:rPr>
            <w:rFonts w:ascii="Segoe UI" w:hAnsi="Segoe UI" w:cs="Segoe UI"/>
            <w:color w:val="201F1E"/>
            <w:shd w:val="clear" w:color="auto" w:fill="FFFFFF"/>
          </w:rPr>
          <w:t xml:space="preserve"> for each trial</w:t>
        </w:r>
      </w:ins>
      <w:ins w:id="46" w:author="Björn Jörges" w:date="2020-05-29T17:53:00Z">
        <w:r>
          <w:rPr>
            <w:rFonts w:ascii="Segoe UI" w:hAnsi="Segoe UI" w:cs="Segoe UI"/>
            <w:color w:val="201F1E"/>
            <w:shd w:val="clear" w:color="auto" w:fill="FFFFFF"/>
          </w:rPr>
          <w:t>, with both motion intervals within each trial always moving in the same direction.</w:t>
        </w:r>
      </w:ins>
    </w:p>
    <w:p w14:paraId="650BF096" w14:textId="77777777" w:rsidR="00311FFB" w:rsidRDefault="00311FFB" w:rsidP="00311FFB">
      <w:pPr>
        <w:pStyle w:val="ListParagraph"/>
        <w:numPr>
          <w:ilvl w:val="0"/>
          <w:numId w:val="4"/>
        </w:numPr>
        <w:rPr>
          <w:ins w:id="47" w:author="Björn Jörges" w:date="2020-05-29T17:53:00Z"/>
          <w:rFonts w:ascii="Segoe UI" w:hAnsi="Segoe UI" w:cs="Segoe UI"/>
          <w:color w:val="201F1E"/>
          <w:shd w:val="clear" w:color="auto" w:fill="FFFFFF"/>
        </w:rPr>
      </w:pPr>
      <w:ins w:id="48" w:author="Björn Jörges" w:date="2020-05-29T17:53:00Z">
        <w:r>
          <w:rPr>
            <w:rFonts w:ascii="Segoe UI" w:hAnsi="Segoe UI" w:cs="Segoe UI"/>
            <w:color w:val="201F1E"/>
            <w:shd w:val="clear" w:color="auto" w:fill="FFFFFF"/>
          </w:rPr>
          <w:t>This, of course, reduces the power. We therefore conducted the power analysis again for these new conditions and now aim for XX participants.</w:t>
        </w:r>
      </w:ins>
    </w:p>
    <w:p w14:paraId="1619A3CE" w14:textId="77777777" w:rsidR="00311FFB" w:rsidRDefault="00311FFB" w:rsidP="00311FFB">
      <w:pPr>
        <w:pStyle w:val="ListParagraph"/>
        <w:numPr>
          <w:ilvl w:val="0"/>
          <w:numId w:val="4"/>
        </w:numPr>
        <w:rPr>
          <w:ins w:id="49" w:author="Björn Jörges" w:date="2020-05-29T17:53:00Z"/>
          <w:rFonts w:ascii="Segoe UI" w:hAnsi="Segoe UI" w:cs="Segoe UI"/>
          <w:color w:val="201F1E"/>
          <w:shd w:val="clear" w:color="auto" w:fill="FFFFFF"/>
        </w:rPr>
      </w:pPr>
      <w:ins w:id="50" w:author="Björn Jörges" w:date="2020-05-29T17:53:00Z">
        <w:r>
          <w:rPr>
            <w:rFonts w:ascii="Segoe UI" w:hAnsi="Segoe UI" w:cs="Segoe UI"/>
            <w:color w:val="201F1E"/>
            <w:shd w:val="clear" w:color="auto" w:fill="FFFFFF"/>
          </w:rPr>
          <w:t xml:space="preserve">You can find a longer sequences of the new main experiment </w:t>
        </w:r>
        <w:r>
          <w:rPr>
            <w:rFonts w:ascii="Segoe UI" w:hAnsi="Segoe UI" w:cs="Segoe UI"/>
            <w:color w:val="201F1E"/>
            <w:shd w:val="clear" w:color="auto" w:fill="FFFFFF"/>
          </w:rPr>
          <w:fldChar w:fldCharType="begin"/>
        </w:r>
        <w:r>
          <w:rPr>
            <w:rFonts w:ascii="Segoe UI" w:hAnsi="Segoe UI" w:cs="Segoe UI"/>
            <w:color w:val="201F1E"/>
            <w:shd w:val="clear" w:color="auto" w:fill="FFFFFF"/>
          </w:rPr>
          <w:instrText xml:space="preserve"> HYPERLINK "https://github.com/b-jorges/Motion-Perception-during-Self-Motion/blob/master/Figures/Main%20experiment.mp4" </w:instrText>
        </w:r>
        <w:r>
          <w:rPr>
            <w:rFonts w:ascii="Segoe UI" w:hAnsi="Segoe UI" w:cs="Segoe UI"/>
            <w:color w:val="201F1E"/>
            <w:shd w:val="clear" w:color="auto" w:fill="FFFFFF"/>
          </w:rPr>
          <w:fldChar w:fldCharType="separate"/>
        </w:r>
        <w:r w:rsidRPr="00626039">
          <w:rPr>
            <w:rStyle w:val="Hyperlink"/>
            <w:rFonts w:ascii="Segoe UI" w:hAnsi="Segoe UI" w:cs="Segoe UI"/>
            <w:shd w:val="clear" w:color="auto" w:fill="FFFFFF"/>
          </w:rPr>
          <w:t>here</w:t>
        </w:r>
        <w:r>
          <w:rPr>
            <w:rFonts w:ascii="Segoe UI" w:hAnsi="Segoe UI" w:cs="Segoe UI"/>
            <w:color w:val="201F1E"/>
            <w:shd w:val="clear" w:color="auto" w:fill="FFFFFF"/>
          </w:rPr>
          <w:fldChar w:fldCharType="end"/>
        </w:r>
        <w:r>
          <w:rPr>
            <w:rFonts w:ascii="Segoe UI" w:hAnsi="Segoe UI" w:cs="Segoe UI"/>
            <w:color w:val="201F1E"/>
            <w:shd w:val="clear" w:color="auto" w:fill="FFFFFF"/>
          </w:rPr>
          <w:t xml:space="preserve"> and a sequence of the self-motion judgments </w:t>
        </w:r>
        <w:r>
          <w:rPr>
            <w:rFonts w:ascii="Segoe UI" w:hAnsi="Segoe UI" w:cs="Segoe UI"/>
            <w:color w:val="201F1E"/>
            <w:shd w:val="clear" w:color="auto" w:fill="FFFFFF"/>
          </w:rPr>
          <w:fldChar w:fldCharType="begin"/>
        </w:r>
        <w:r>
          <w:rPr>
            <w:rFonts w:ascii="Segoe UI" w:hAnsi="Segoe UI" w:cs="Segoe UI"/>
            <w:color w:val="201F1E"/>
            <w:shd w:val="clear" w:color="auto" w:fill="FFFFFF"/>
          </w:rPr>
          <w:instrText xml:space="preserve"> HYPERLINK "https://github.com/b-jorges/Motion-Perception-during-Self-Motion/blob/master/Figures/Selfmotion%20judgement.mp4" </w:instrText>
        </w:r>
        <w:r>
          <w:rPr>
            <w:rFonts w:ascii="Segoe UI" w:hAnsi="Segoe UI" w:cs="Segoe UI"/>
            <w:color w:val="201F1E"/>
            <w:shd w:val="clear" w:color="auto" w:fill="FFFFFF"/>
          </w:rPr>
          <w:fldChar w:fldCharType="separate"/>
        </w:r>
        <w:r w:rsidRPr="00626039">
          <w:rPr>
            <w:rStyle w:val="Hyperlink"/>
            <w:rFonts w:ascii="Segoe UI" w:hAnsi="Segoe UI" w:cs="Segoe UI"/>
            <w:shd w:val="clear" w:color="auto" w:fill="FFFFFF"/>
          </w:rPr>
          <w:t>here</w:t>
        </w:r>
        <w:r>
          <w:rPr>
            <w:rFonts w:ascii="Segoe UI" w:hAnsi="Segoe UI" w:cs="Segoe UI"/>
            <w:color w:val="201F1E"/>
            <w:shd w:val="clear" w:color="auto" w:fill="FFFFFF"/>
          </w:rPr>
          <w:fldChar w:fldCharType="end"/>
        </w:r>
        <w:r>
          <w:rPr>
            <w:rFonts w:ascii="Segoe UI" w:hAnsi="Segoe UI" w:cs="Segoe UI"/>
            <w:color w:val="201F1E"/>
            <w:shd w:val="clear" w:color="auto" w:fill="FFFFFF"/>
          </w:rPr>
          <w:t>.</w:t>
        </w:r>
      </w:ins>
      <w:commentRangeEnd w:id="31"/>
      <w:ins w:id="51" w:author="Björn Jörges" w:date="2020-05-29T18:37:00Z">
        <w:r w:rsidR="00F607B8">
          <w:rPr>
            <w:rStyle w:val="CommentReference"/>
          </w:rPr>
          <w:commentReference w:id="31"/>
        </w:r>
      </w:ins>
    </w:p>
    <w:p w14:paraId="4B06CCD0" w14:textId="77777777" w:rsidR="00A3520D" w:rsidRPr="00626039" w:rsidRDefault="00A3520D" w:rsidP="00626039">
      <w:pPr>
        <w:rPr>
          <w:rFonts w:ascii="Segoe UI" w:hAnsi="Segoe UI" w:cs="Segoe UI"/>
          <w:color w:val="201F1E"/>
          <w:shd w:val="clear" w:color="auto" w:fill="FFFFFF"/>
        </w:rPr>
      </w:pPr>
    </w:p>
    <w:p w14:paraId="1D5B5AB5" w14:textId="7EEFDDD7" w:rsidR="00B95EA7" w:rsidRPr="00BE0A56" w:rsidRDefault="007167BE">
      <w:pPr>
        <w:rPr>
          <w:rFonts w:ascii="Segoe UI" w:hAnsi="Segoe UI" w:cs="Segoe UI"/>
          <w:i/>
          <w:iCs/>
          <w:color w:val="201F1E"/>
          <w:shd w:val="clear" w:color="auto" w:fill="FFFFFF"/>
        </w:rPr>
      </w:pPr>
      <w:r w:rsidRPr="00BE0A56">
        <w:rPr>
          <w:rFonts w:ascii="Segoe UI" w:hAnsi="Segoe UI" w:cs="Segoe UI"/>
          <w:i/>
          <w:iCs/>
          <w:color w:val="201F1E"/>
          <w:shd w:val="clear" w:color="auto" w:fill="FFFFFF"/>
        </w:rPr>
        <w:t xml:space="preserve">Generally, the use of </w:t>
      </w:r>
      <w:proofErr w:type="gramStart"/>
      <w:r w:rsidRPr="00BE0A56">
        <w:rPr>
          <w:rFonts w:ascii="Segoe UI" w:hAnsi="Segoe UI" w:cs="Segoe UI"/>
          <w:i/>
          <w:iCs/>
          <w:color w:val="201F1E"/>
          <w:shd w:val="clear" w:color="auto" w:fill="FFFFFF"/>
        </w:rPr>
        <w:t>visually-simulated</w:t>
      </w:r>
      <w:proofErr w:type="gramEnd"/>
      <w:r w:rsidRPr="00BE0A56">
        <w:rPr>
          <w:rFonts w:ascii="Segoe UI" w:hAnsi="Segoe UI" w:cs="Segoe UI"/>
          <w:i/>
          <w:iCs/>
          <w:color w:val="201F1E"/>
          <w:shd w:val="clear" w:color="auto" w:fill="FFFFFF"/>
        </w:rPr>
        <w:t xml:space="preserve"> self-motion rather than real self-motion (and the limitation of this approach) is still not sufficiently addressed.</w:t>
      </w:r>
    </w:p>
    <w:p w14:paraId="42506F8D" w14:textId="698E7E6B" w:rsidR="00ED76B9" w:rsidRPr="007D712B" w:rsidRDefault="00ED76B9" w:rsidP="007D712B">
      <w:pPr>
        <w:pStyle w:val="ListParagraph"/>
        <w:numPr>
          <w:ilvl w:val="0"/>
          <w:numId w:val="1"/>
        </w:numPr>
        <w:rPr>
          <w:rFonts w:ascii="Segoe UI" w:hAnsi="Segoe UI" w:cs="Segoe UI"/>
          <w:color w:val="201F1E"/>
        </w:rPr>
      </w:pPr>
      <w:r w:rsidRPr="007D712B">
        <w:rPr>
          <w:rFonts w:ascii="Segoe UI" w:hAnsi="Segoe UI" w:cs="Segoe UI"/>
          <w:color w:val="201F1E"/>
        </w:rPr>
        <w:t>We added a section to discuss the various cues</w:t>
      </w:r>
      <w:r w:rsidR="00FA1983">
        <w:rPr>
          <w:rFonts w:ascii="Segoe UI" w:hAnsi="Segoe UI" w:cs="Segoe UI"/>
          <w:color w:val="201F1E"/>
        </w:rPr>
        <w:t>’</w:t>
      </w:r>
      <w:r w:rsidRPr="007D712B">
        <w:rPr>
          <w:rFonts w:ascii="Segoe UI" w:hAnsi="Segoe UI" w:cs="Segoe UI"/>
          <w:color w:val="201F1E"/>
        </w:rPr>
        <w:t xml:space="preserve"> contribution to the final estimate of self-motion</w:t>
      </w:r>
      <w:r w:rsidR="007D712B" w:rsidRPr="007D712B">
        <w:rPr>
          <w:rFonts w:ascii="Segoe UI" w:hAnsi="Segoe UI" w:cs="Segoe UI"/>
          <w:color w:val="201F1E"/>
        </w:rPr>
        <w:t>. We will furthermore dedicate a section in the discussion to making sure that the reader has a clear picture of what this project examines (i.e., visually simulated self-motion).</w:t>
      </w:r>
    </w:p>
    <w:p w14:paraId="2B0F6223" w14:textId="77777777" w:rsidR="00185351" w:rsidRPr="00BE0A56" w:rsidRDefault="007167BE">
      <w:pPr>
        <w:rPr>
          <w:rFonts w:ascii="Segoe UI" w:hAnsi="Segoe UI" w:cs="Segoe UI"/>
          <w:i/>
          <w:iCs/>
          <w:color w:val="201F1E"/>
          <w:shd w:val="clear" w:color="auto" w:fill="FFFFFF"/>
        </w:rPr>
      </w:pPr>
      <w:r>
        <w:rPr>
          <w:rFonts w:ascii="Segoe UI" w:hAnsi="Segoe UI" w:cs="Segoe UI"/>
          <w:color w:val="201F1E"/>
        </w:rPr>
        <w:lastRenderedPageBreak/>
        <w:br/>
      </w:r>
      <w:r w:rsidRPr="00BE0A56">
        <w:rPr>
          <w:rFonts w:ascii="Segoe UI" w:hAnsi="Segoe UI" w:cs="Segoe UI"/>
          <w:i/>
          <w:iCs/>
          <w:color w:val="201F1E"/>
          <w:shd w:val="clear" w:color="auto" w:fill="FFFFFF"/>
        </w:rPr>
        <w:t xml:space="preserve">In response to response 2.6, this discussion of possible scenarios is useful and should probably be included in the manuscript as it addresses the question of the effectiveness (or not) of inducing </w:t>
      </w:r>
      <w:proofErr w:type="spellStart"/>
      <w:r w:rsidRPr="00BE0A56">
        <w:rPr>
          <w:rFonts w:ascii="Segoe UI" w:hAnsi="Segoe UI" w:cs="Segoe UI"/>
          <w:i/>
          <w:iCs/>
          <w:color w:val="201F1E"/>
          <w:shd w:val="clear" w:color="auto" w:fill="FFFFFF"/>
        </w:rPr>
        <w:t>vection</w:t>
      </w:r>
      <w:proofErr w:type="spellEnd"/>
      <w:r w:rsidRPr="00BE0A56">
        <w:rPr>
          <w:rFonts w:ascii="Segoe UI" w:hAnsi="Segoe UI" w:cs="Segoe UI"/>
          <w:i/>
          <w:iCs/>
          <w:color w:val="201F1E"/>
          <w:shd w:val="clear" w:color="auto" w:fill="FFFFFF"/>
        </w:rPr>
        <w:t xml:space="preserve">. I see 5 possible scenarios: 1) subject perceives self-motion, and judges relative to scene (and world) 2) subject perceived self-motion and judges relative to self,  3) subject does not perceive self-motion and judges relative to scene 4) subject does not perceive self-motion and judges relative to self (and world). 5) subject makes judgements using a combination of reference frames, as previously suggested by </w:t>
      </w:r>
      <w:proofErr w:type="spellStart"/>
      <w:r w:rsidRPr="00BE0A56">
        <w:rPr>
          <w:rFonts w:ascii="Segoe UI" w:hAnsi="Segoe UI" w:cs="Segoe UI"/>
          <w:i/>
          <w:iCs/>
          <w:color w:val="201F1E"/>
          <w:shd w:val="clear" w:color="auto" w:fill="FFFFFF"/>
        </w:rPr>
        <w:t>Dokka</w:t>
      </w:r>
      <w:proofErr w:type="spellEnd"/>
      <w:r w:rsidRPr="00BE0A56">
        <w:rPr>
          <w:rFonts w:ascii="Segoe UI" w:hAnsi="Segoe UI" w:cs="Segoe UI"/>
          <w:i/>
          <w:iCs/>
          <w:color w:val="201F1E"/>
          <w:shd w:val="clear" w:color="auto" w:fill="FFFFFF"/>
        </w:rPr>
        <w:t xml:space="preserve"> et al.</w:t>
      </w:r>
    </w:p>
    <w:p w14:paraId="549CFE34" w14:textId="77777777" w:rsidR="00982457" w:rsidRPr="00982457" w:rsidRDefault="00AE3730" w:rsidP="00982457">
      <w:pPr>
        <w:pStyle w:val="ListParagraph"/>
        <w:numPr>
          <w:ilvl w:val="0"/>
          <w:numId w:val="1"/>
        </w:numPr>
        <w:rPr>
          <w:rFonts w:ascii="Segoe UI" w:hAnsi="Segoe UI" w:cs="Segoe UI"/>
          <w:color w:val="201F1E"/>
          <w:shd w:val="clear" w:color="auto" w:fill="FFFFFF"/>
        </w:rPr>
      </w:pPr>
      <w:r w:rsidRPr="00982457">
        <w:rPr>
          <w:rFonts w:ascii="Segoe UI" w:hAnsi="Segoe UI" w:cs="Segoe UI"/>
          <w:color w:val="201F1E"/>
        </w:rPr>
        <w:t>We included these considerations into the manuscript.</w:t>
      </w:r>
      <w:r w:rsidR="007E5C67" w:rsidRPr="00982457">
        <w:rPr>
          <w:rFonts w:ascii="Segoe UI" w:hAnsi="Segoe UI" w:cs="Segoe UI"/>
          <w:color w:val="201F1E"/>
        </w:rPr>
        <w:t xml:space="preserve"> </w:t>
      </w:r>
    </w:p>
    <w:p w14:paraId="5D423D27" w14:textId="77777777" w:rsidR="00982457" w:rsidRDefault="00982457" w:rsidP="00982457">
      <w:pPr>
        <w:pStyle w:val="ListParagraph"/>
        <w:rPr>
          <w:rFonts w:ascii="Segoe UI" w:hAnsi="Segoe UI" w:cs="Segoe UI"/>
          <w:color w:val="201F1E"/>
        </w:rPr>
      </w:pPr>
    </w:p>
    <w:p w14:paraId="1A41F395" w14:textId="2220B060" w:rsidR="009D4DA1" w:rsidRPr="00BE0A56" w:rsidRDefault="007167BE" w:rsidP="00982457">
      <w:pPr>
        <w:pStyle w:val="ListParagraph"/>
        <w:ind w:left="0"/>
        <w:rPr>
          <w:rFonts w:ascii="Segoe UI" w:hAnsi="Segoe UI" w:cs="Segoe UI"/>
          <w:i/>
          <w:iCs/>
          <w:color w:val="201F1E"/>
          <w:shd w:val="clear" w:color="auto" w:fill="FFFFFF"/>
        </w:rPr>
      </w:pPr>
      <w:r w:rsidRPr="00BE0A56">
        <w:rPr>
          <w:rFonts w:ascii="Segoe UI" w:hAnsi="Segoe UI" w:cs="Segoe UI"/>
          <w:i/>
          <w:iCs/>
          <w:color w:val="201F1E"/>
          <w:shd w:val="clear" w:color="auto" w:fill="FFFFFF"/>
        </w:rPr>
        <w:t xml:space="preserve">In response to response 2.14, there are still several places in the manuscript that refer to observer motion when they should refer to </w:t>
      </w:r>
      <w:proofErr w:type="gramStart"/>
      <w:r w:rsidRPr="00BE0A56">
        <w:rPr>
          <w:rFonts w:ascii="Segoe UI" w:hAnsi="Segoe UI" w:cs="Segoe UI"/>
          <w:i/>
          <w:iCs/>
          <w:color w:val="201F1E"/>
          <w:shd w:val="clear" w:color="auto" w:fill="FFFFFF"/>
        </w:rPr>
        <w:t>visually-simulated</w:t>
      </w:r>
      <w:proofErr w:type="gramEnd"/>
      <w:r w:rsidRPr="00BE0A56">
        <w:rPr>
          <w:rFonts w:ascii="Segoe UI" w:hAnsi="Segoe UI" w:cs="Segoe UI"/>
          <w:i/>
          <w:iCs/>
          <w:color w:val="201F1E"/>
          <w:shd w:val="clear" w:color="auto" w:fill="FFFFFF"/>
        </w:rPr>
        <w:t xml:space="preserve"> observer motion. The bullet points on page 3 </w:t>
      </w:r>
      <w:proofErr w:type="gramStart"/>
      <w:r w:rsidRPr="00BE0A56">
        <w:rPr>
          <w:rFonts w:ascii="Segoe UI" w:hAnsi="Segoe UI" w:cs="Segoe UI"/>
          <w:i/>
          <w:iCs/>
          <w:color w:val="201F1E"/>
          <w:shd w:val="clear" w:color="auto" w:fill="FFFFFF"/>
        </w:rPr>
        <w:t>are</w:t>
      </w:r>
      <w:proofErr w:type="gramEnd"/>
      <w:r w:rsidRPr="00BE0A56">
        <w:rPr>
          <w:rFonts w:ascii="Segoe UI" w:hAnsi="Segoe UI" w:cs="Segoe UI"/>
          <w:i/>
          <w:iCs/>
          <w:color w:val="201F1E"/>
          <w:shd w:val="clear" w:color="auto" w:fill="FFFFFF"/>
        </w:rPr>
        <w:t xml:space="preserve"> a notable example.</w:t>
      </w:r>
    </w:p>
    <w:p w14:paraId="5B1B0680" w14:textId="77777777" w:rsidR="00FA1983" w:rsidRPr="00982457" w:rsidRDefault="00FA1983" w:rsidP="00982457">
      <w:pPr>
        <w:pStyle w:val="ListParagraph"/>
        <w:ind w:left="0"/>
        <w:rPr>
          <w:rFonts w:ascii="Segoe UI" w:hAnsi="Segoe UI" w:cs="Segoe UI"/>
          <w:color w:val="201F1E"/>
          <w:shd w:val="clear" w:color="auto" w:fill="FFFFFF"/>
        </w:rPr>
      </w:pPr>
    </w:p>
    <w:p w14:paraId="008290EC" w14:textId="7F93677B" w:rsidR="00AB01C2" w:rsidRPr="00AB01C2" w:rsidRDefault="00170422" w:rsidP="00AB01C2">
      <w:pPr>
        <w:pStyle w:val="ListParagraph"/>
        <w:numPr>
          <w:ilvl w:val="0"/>
          <w:numId w:val="1"/>
        </w:numPr>
        <w:rPr>
          <w:ins w:id="52" w:author="Björn Jörges" w:date="2020-05-29T17:56:00Z"/>
          <w:rPrChange w:id="53" w:author="Björn Jörges" w:date="2020-05-29T17:56:00Z">
            <w:rPr>
              <w:ins w:id="54" w:author="Björn Jörges" w:date="2020-05-29T17:56:00Z"/>
              <w:rFonts w:ascii="Segoe UI" w:hAnsi="Segoe UI" w:cs="Segoe UI"/>
              <w:color w:val="201F1E"/>
            </w:rPr>
          </w:rPrChange>
        </w:rPr>
      </w:pPr>
      <w:r w:rsidRPr="00170422">
        <w:rPr>
          <w:rFonts w:ascii="Segoe UI" w:hAnsi="Segoe UI" w:cs="Segoe UI"/>
          <w:color w:val="201F1E"/>
        </w:rPr>
        <w:t xml:space="preserve">We went through the document again and made clear </w:t>
      </w:r>
      <w:r w:rsidR="00FA1983">
        <w:rPr>
          <w:rFonts w:ascii="Segoe UI" w:hAnsi="Segoe UI" w:cs="Segoe UI"/>
          <w:color w:val="201F1E"/>
        </w:rPr>
        <w:t xml:space="preserve">in every instance </w:t>
      </w:r>
      <w:r w:rsidRPr="00170422">
        <w:rPr>
          <w:rFonts w:ascii="Segoe UI" w:hAnsi="Segoe UI" w:cs="Segoe UI"/>
          <w:color w:val="201F1E"/>
        </w:rPr>
        <w:t>that we simulate self-motion only visually.</w:t>
      </w:r>
    </w:p>
    <w:p w14:paraId="68F9A02F" w14:textId="77777777" w:rsidR="00AB01C2" w:rsidRDefault="00AB01C2" w:rsidP="00AB01C2"/>
    <w:p w14:paraId="00684842" w14:textId="77777777" w:rsidR="00AB01C2" w:rsidRDefault="00AB01C2" w:rsidP="00AB01C2"/>
    <w:p w14:paraId="50759CF7" w14:textId="77777777" w:rsidR="00AB01C2" w:rsidRDefault="00AB01C2" w:rsidP="00AB01C2"/>
    <w:p w14:paraId="30DE7EE4" w14:textId="77777777" w:rsidR="00AB01C2" w:rsidRPr="00AB01C2" w:rsidRDefault="00AB01C2" w:rsidP="00AB01C2">
      <w:pPr>
        <w:rPr>
          <w:ins w:id="55" w:author="Björn Jörges" w:date="2020-05-29T17:57:00Z"/>
          <w:b/>
          <w:bCs/>
        </w:rPr>
      </w:pPr>
      <w:ins w:id="56" w:author="Björn Jörges" w:date="2020-05-29T17:57:00Z">
        <w:r w:rsidRPr="00AB01C2">
          <w:rPr>
            <w:b/>
            <w:bCs/>
          </w:rPr>
          <w:t>References</w:t>
        </w:r>
      </w:ins>
    </w:p>
    <w:p w14:paraId="62B6BA55" w14:textId="77777777" w:rsidR="00AB01C2" w:rsidRPr="00AB01C2" w:rsidRDefault="00AB01C2" w:rsidP="00AB01C2">
      <w:pPr>
        <w:widowControl w:val="0"/>
        <w:autoSpaceDE w:val="0"/>
        <w:autoSpaceDN w:val="0"/>
        <w:adjustRightInd w:val="0"/>
        <w:spacing w:line="240" w:lineRule="auto"/>
        <w:ind w:left="480" w:hanging="480"/>
        <w:rPr>
          <w:ins w:id="57" w:author="Björn Jörges" w:date="2020-05-29T17:57:00Z"/>
          <w:rFonts w:ascii="Calibri" w:hAnsi="Calibri" w:cs="Calibri"/>
          <w:noProof/>
        </w:rPr>
      </w:pPr>
      <w:ins w:id="58" w:author="Björn Jörges" w:date="2020-05-29T17:57:00Z">
        <w:r>
          <w:fldChar w:fldCharType="begin" w:fldLock="1"/>
        </w:r>
        <w:r>
          <w:instrText xml:space="preserve">ADDIN Mendeley Bibliography CSL_BIBLIOGRAPHY </w:instrText>
        </w:r>
        <w:r>
          <w:fldChar w:fldCharType="separate"/>
        </w:r>
        <w:r w:rsidRPr="00AB01C2">
          <w:rPr>
            <w:rFonts w:ascii="Calibri" w:hAnsi="Calibri" w:cs="Calibri"/>
            <w:noProof/>
            <w:szCs w:val="24"/>
          </w:rPr>
          <w:t xml:space="preserve">Moscatelli, A., Mezzetti, M., &amp; Lacquaniti, F. (2012). Modeling psychophysical data at the population-level: The generalized linear mixed model. </w:t>
        </w:r>
        <w:r w:rsidRPr="00AB01C2">
          <w:rPr>
            <w:rFonts w:ascii="Calibri" w:hAnsi="Calibri" w:cs="Calibri"/>
            <w:i/>
            <w:iCs/>
            <w:noProof/>
            <w:szCs w:val="24"/>
          </w:rPr>
          <w:t>Journal of Vision</w:t>
        </w:r>
        <w:r w:rsidRPr="00AB01C2">
          <w:rPr>
            <w:rFonts w:ascii="Calibri" w:hAnsi="Calibri" w:cs="Calibri"/>
            <w:noProof/>
            <w:szCs w:val="24"/>
          </w:rPr>
          <w:t xml:space="preserve">, </w:t>
        </w:r>
        <w:r w:rsidRPr="00AB01C2">
          <w:rPr>
            <w:rFonts w:ascii="Calibri" w:hAnsi="Calibri" w:cs="Calibri"/>
            <w:i/>
            <w:iCs/>
            <w:noProof/>
            <w:szCs w:val="24"/>
          </w:rPr>
          <w:t>12</w:t>
        </w:r>
        <w:r w:rsidRPr="00AB01C2">
          <w:rPr>
            <w:rFonts w:ascii="Calibri" w:hAnsi="Calibri" w:cs="Calibri"/>
            <w:noProof/>
            <w:szCs w:val="24"/>
          </w:rPr>
          <w:t>(11), 1–17. https://doi.org/10.1167/12.11.26</w:t>
        </w:r>
      </w:ins>
    </w:p>
    <w:p w14:paraId="47DF1438" w14:textId="17172FFD" w:rsidR="00AB01C2" w:rsidRDefault="00AB01C2" w:rsidP="00AB01C2">
      <w:ins w:id="59" w:author="Björn Jörges" w:date="2020-05-29T17:57:00Z">
        <w:r>
          <w:fldChar w:fldCharType="end"/>
        </w:r>
      </w:ins>
    </w:p>
    <w:p w14:paraId="040CAF58" w14:textId="2BB098B1" w:rsidR="00AB01C2" w:rsidRDefault="00AB01C2" w:rsidP="00AB01C2"/>
    <w:sectPr w:rsidR="00AB01C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1" w:author="Björn Jörges" w:date="2020-05-29T18:37:00Z" w:initials="BJ">
    <w:p w14:paraId="334B6AA4" w14:textId="6A057E46" w:rsidR="00F607B8" w:rsidRDefault="00F607B8">
      <w:pPr>
        <w:pStyle w:val="CommentText"/>
      </w:pPr>
      <w:r>
        <w:rPr>
          <w:rStyle w:val="CommentReference"/>
        </w:rPr>
        <w:annotationRef/>
      </w:r>
      <w:r>
        <w:t>new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4B6A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BD4F8" w16cex:dateUtc="2020-05-29T2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4B6AA4" w16cid:durableId="227BD4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607D3"/>
    <w:multiLevelType w:val="hybridMultilevel"/>
    <w:tmpl w:val="BEEAA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06F01"/>
    <w:multiLevelType w:val="hybridMultilevel"/>
    <w:tmpl w:val="78D03C2E"/>
    <w:lvl w:ilvl="0" w:tplc="065899B2">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345306"/>
    <w:multiLevelType w:val="hybridMultilevel"/>
    <w:tmpl w:val="CF207C26"/>
    <w:lvl w:ilvl="0" w:tplc="065899B2">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AF13A71"/>
    <w:multiLevelType w:val="hybridMultilevel"/>
    <w:tmpl w:val="78ACF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BE"/>
    <w:rsid w:val="00020195"/>
    <w:rsid w:val="00170422"/>
    <w:rsid w:val="00175EB4"/>
    <w:rsid w:val="00185351"/>
    <w:rsid w:val="00291D24"/>
    <w:rsid w:val="00311FFB"/>
    <w:rsid w:val="00324CF5"/>
    <w:rsid w:val="00361994"/>
    <w:rsid w:val="003F0A3E"/>
    <w:rsid w:val="004A3B0B"/>
    <w:rsid w:val="004C4D25"/>
    <w:rsid w:val="00517C6A"/>
    <w:rsid w:val="0054199B"/>
    <w:rsid w:val="00544A65"/>
    <w:rsid w:val="005E5EDC"/>
    <w:rsid w:val="005E6791"/>
    <w:rsid w:val="00626039"/>
    <w:rsid w:val="00696EF2"/>
    <w:rsid w:val="007167BE"/>
    <w:rsid w:val="007D712B"/>
    <w:rsid w:val="007E5C67"/>
    <w:rsid w:val="00832B4B"/>
    <w:rsid w:val="008F4655"/>
    <w:rsid w:val="00944C6E"/>
    <w:rsid w:val="00982457"/>
    <w:rsid w:val="009C377A"/>
    <w:rsid w:val="009D4DA1"/>
    <w:rsid w:val="00A24E84"/>
    <w:rsid w:val="00A3520D"/>
    <w:rsid w:val="00A46FA8"/>
    <w:rsid w:val="00A85B56"/>
    <w:rsid w:val="00AB01C2"/>
    <w:rsid w:val="00AE19FA"/>
    <w:rsid w:val="00AE3730"/>
    <w:rsid w:val="00AE3BEA"/>
    <w:rsid w:val="00B84121"/>
    <w:rsid w:val="00B95EA7"/>
    <w:rsid w:val="00BE0A56"/>
    <w:rsid w:val="00BF4115"/>
    <w:rsid w:val="00C44537"/>
    <w:rsid w:val="00E42F0D"/>
    <w:rsid w:val="00ED76B9"/>
    <w:rsid w:val="00F44AD1"/>
    <w:rsid w:val="00F607B8"/>
    <w:rsid w:val="00F654BA"/>
    <w:rsid w:val="00FA1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A98A"/>
  <w15:chartTrackingRefBased/>
  <w15:docId w15:val="{9427F882-2C4F-4F09-8801-9D48E50B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37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77A"/>
    <w:rPr>
      <w:rFonts w:ascii="Segoe UI" w:hAnsi="Segoe UI" w:cs="Segoe UI"/>
      <w:sz w:val="18"/>
      <w:szCs w:val="18"/>
    </w:rPr>
  </w:style>
  <w:style w:type="paragraph" w:styleId="ListParagraph">
    <w:name w:val="List Paragraph"/>
    <w:basedOn w:val="Normal"/>
    <w:uiPriority w:val="34"/>
    <w:qFormat/>
    <w:rsid w:val="00B95EA7"/>
    <w:pPr>
      <w:ind w:left="720"/>
      <w:contextualSpacing/>
    </w:pPr>
  </w:style>
  <w:style w:type="character" w:styleId="Hyperlink">
    <w:name w:val="Hyperlink"/>
    <w:basedOn w:val="DefaultParagraphFont"/>
    <w:uiPriority w:val="99"/>
    <w:unhideWhenUsed/>
    <w:rsid w:val="005E6791"/>
    <w:rPr>
      <w:color w:val="0563C1" w:themeColor="hyperlink"/>
      <w:u w:val="single"/>
    </w:rPr>
  </w:style>
  <w:style w:type="character" w:styleId="UnresolvedMention">
    <w:name w:val="Unresolved Mention"/>
    <w:basedOn w:val="DefaultParagraphFont"/>
    <w:uiPriority w:val="99"/>
    <w:semiHidden/>
    <w:unhideWhenUsed/>
    <w:rsid w:val="005E6791"/>
    <w:rPr>
      <w:color w:val="605E5C"/>
      <w:shd w:val="clear" w:color="auto" w:fill="E1DFDD"/>
    </w:rPr>
  </w:style>
  <w:style w:type="character" w:styleId="FollowedHyperlink">
    <w:name w:val="FollowedHyperlink"/>
    <w:basedOn w:val="DefaultParagraphFont"/>
    <w:uiPriority w:val="99"/>
    <w:semiHidden/>
    <w:unhideWhenUsed/>
    <w:rsid w:val="00F607B8"/>
    <w:rPr>
      <w:color w:val="954F72" w:themeColor="followedHyperlink"/>
      <w:u w:val="single"/>
    </w:rPr>
  </w:style>
  <w:style w:type="character" w:styleId="CommentReference">
    <w:name w:val="annotation reference"/>
    <w:basedOn w:val="DefaultParagraphFont"/>
    <w:uiPriority w:val="99"/>
    <w:semiHidden/>
    <w:unhideWhenUsed/>
    <w:rsid w:val="00F607B8"/>
    <w:rPr>
      <w:sz w:val="16"/>
      <w:szCs w:val="16"/>
    </w:rPr>
  </w:style>
  <w:style w:type="paragraph" w:styleId="CommentText">
    <w:name w:val="annotation text"/>
    <w:basedOn w:val="Normal"/>
    <w:link w:val="CommentTextChar"/>
    <w:uiPriority w:val="99"/>
    <w:semiHidden/>
    <w:unhideWhenUsed/>
    <w:rsid w:val="00F607B8"/>
    <w:pPr>
      <w:spacing w:line="240" w:lineRule="auto"/>
    </w:pPr>
    <w:rPr>
      <w:sz w:val="20"/>
      <w:szCs w:val="20"/>
    </w:rPr>
  </w:style>
  <w:style w:type="character" w:customStyle="1" w:styleId="CommentTextChar">
    <w:name w:val="Comment Text Char"/>
    <w:basedOn w:val="DefaultParagraphFont"/>
    <w:link w:val="CommentText"/>
    <w:uiPriority w:val="99"/>
    <w:semiHidden/>
    <w:rsid w:val="00F607B8"/>
    <w:rPr>
      <w:sz w:val="20"/>
      <w:szCs w:val="20"/>
    </w:rPr>
  </w:style>
  <w:style w:type="paragraph" w:styleId="CommentSubject">
    <w:name w:val="annotation subject"/>
    <w:basedOn w:val="CommentText"/>
    <w:next w:val="CommentText"/>
    <w:link w:val="CommentSubjectChar"/>
    <w:uiPriority w:val="99"/>
    <w:semiHidden/>
    <w:unhideWhenUsed/>
    <w:rsid w:val="00F607B8"/>
    <w:rPr>
      <w:b/>
      <w:bCs/>
    </w:rPr>
  </w:style>
  <w:style w:type="character" w:customStyle="1" w:styleId="CommentSubjectChar">
    <w:name w:val="Comment Subject Char"/>
    <w:basedOn w:val="CommentTextChar"/>
    <w:link w:val="CommentSubject"/>
    <w:uiPriority w:val="99"/>
    <w:semiHidden/>
    <w:rsid w:val="00F607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04543-5F9B-4BB6-BABF-EC11EEF80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2</cp:revision>
  <dcterms:created xsi:type="dcterms:W3CDTF">2020-05-30T04:18:00Z</dcterms:created>
  <dcterms:modified xsi:type="dcterms:W3CDTF">2020-05-30T04:18:00Z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